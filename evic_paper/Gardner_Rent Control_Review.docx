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558B5" w14:textId="77777777" w:rsidR="002A0385" w:rsidRDefault="005E537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Rent Control Cause Higher Eviction Rates? New Evidence from San Francisco</w:t>
      </w:r>
    </w:p>
    <w:p w14:paraId="20C90A19" w14:textId="77777777" w:rsidR="002A0385" w:rsidRDefault="005E537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 Gardner</w:t>
      </w:r>
    </w:p>
    <w:p w14:paraId="5B951B9A" w14:textId="77777777" w:rsidR="002A0385" w:rsidRDefault="002A0385">
      <w:pPr>
        <w:spacing w:line="480" w:lineRule="auto"/>
        <w:jc w:val="center"/>
        <w:rPr>
          <w:rFonts w:ascii="Times New Roman" w:eastAsia="Times New Roman" w:hAnsi="Times New Roman" w:cs="Times New Roman"/>
          <w:sz w:val="24"/>
          <w:szCs w:val="24"/>
        </w:rPr>
      </w:pPr>
    </w:p>
    <w:p w14:paraId="0250B778"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6D9B25DF"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Few policies in the realm of housing and urban economics occupy as prominent a position in the popular consciousness as rent control. Yet until very recently, the number of new, empirical findings on its effectiveness as a regulatory tool have been few and far between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Theoretical models showcasing rent control’s many inefficiencies formed the basis of a decades-long consensus among economists who treated the science as not merely settled but self-evident </w:t>
      </w:r>
      <w:hyperlink r:id="rId7">
        <w:r>
          <w:rPr>
            <w:rFonts w:ascii="Times New Roman" w:eastAsia="Times New Roman" w:hAnsi="Times New Roman" w:cs="Times New Roman"/>
            <w:sz w:val="24"/>
            <w:szCs w:val="24"/>
          </w:rPr>
          <w:t>[11]–[13]</w:t>
        </w:r>
      </w:hyperlink>
      <w:r>
        <w:rPr>
          <w:rFonts w:ascii="Times New Roman" w:eastAsia="Times New Roman" w:hAnsi="Times New Roman" w:cs="Times New Roman"/>
          <w:sz w:val="24"/>
          <w:szCs w:val="24"/>
        </w:rPr>
        <w:t xml:space="preserve">. At the same time, and perhaps paradoxically, a lack of detailed data on tenant and landlord outcomes made it very difficult to disentangle any of the empirical effects of rent control, good or bad, from the other market forces operating in complex urban systems. </w:t>
      </w:r>
      <w:commentRangeStart w:id="0"/>
      <w:r>
        <w:rPr>
          <w:rFonts w:ascii="Times New Roman" w:eastAsia="Times New Roman" w:hAnsi="Times New Roman" w:cs="Times New Roman"/>
          <w:sz w:val="24"/>
          <w:szCs w:val="24"/>
        </w:rPr>
        <w:t xml:space="preserve">So while theory dominated the academic debate (to the extent that it can be said a debate existed), a combination of ideology and first-hand experience shaped the conversation among those who actually had skin in the game. </w:t>
      </w:r>
      <w:commentRangeEnd w:id="0"/>
      <w:r>
        <w:rPr>
          <w:rStyle w:val="CommentReference"/>
        </w:rPr>
        <w:commentReference w:id="0"/>
      </w:r>
    </w:p>
    <w:p w14:paraId="7408CD74"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publication of </w:t>
      </w:r>
      <w:hyperlink r:id="rId11">
        <w:r>
          <w:rPr>
            <w:rFonts w:ascii="Times New Roman" w:eastAsia="Times New Roman" w:hAnsi="Times New Roman" w:cs="Times New Roman"/>
            <w:sz w:val="24"/>
            <w:szCs w:val="24"/>
          </w:rPr>
          <w:t>[14]</w:t>
        </w:r>
      </w:hyperlink>
      <w:r>
        <w:rPr>
          <w:rFonts w:ascii="Times New Roman" w:eastAsia="Times New Roman" w:hAnsi="Times New Roman" w:cs="Times New Roman"/>
          <w:sz w:val="24"/>
          <w:szCs w:val="24"/>
        </w:rPr>
        <w:t xml:space="preserve"> by Arnott seems to mark a turning point in the </w:t>
      </w:r>
      <w:del w:id="1" w:author="Windows User" w:date="2021-06-21T16:49:00Z">
        <w:r w:rsidDel="005E5370">
          <w:rPr>
            <w:rFonts w:ascii="Times New Roman" w:eastAsia="Times New Roman" w:hAnsi="Times New Roman" w:cs="Times New Roman"/>
            <w:sz w:val="24"/>
            <w:szCs w:val="24"/>
          </w:rPr>
          <w:delText xml:space="preserve">scientific </w:delText>
        </w:r>
      </w:del>
      <w:ins w:id="2" w:author="Windows User" w:date="2021-06-21T16:49:00Z">
        <w:r>
          <w:rPr>
            <w:rFonts w:ascii="Times New Roman" w:eastAsia="Times New Roman" w:hAnsi="Times New Roman" w:cs="Times New Roman"/>
            <w:sz w:val="24"/>
            <w:szCs w:val="24"/>
          </w:rPr>
          <w:t xml:space="preserve">academic </w:t>
        </w:r>
      </w:ins>
      <w:r>
        <w:rPr>
          <w:rFonts w:ascii="Times New Roman" w:eastAsia="Times New Roman" w:hAnsi="Times New Roman" w:cs="Times New Roman"/>
          <w:sz w:val="24"/>
          <w:szCs w:val="24"/>
        </w:rPr>
        <w:t xml:space="preserve">literature on rent control. In that paper Arnott argued that modern, “second generation” rent controls were so nuanced and malleable -- compared to the hardline rent </w:t>
      </w:r>
      <w:r>
        <w:rPr>
          <w:rFonts w:ascii="Times New Roman" w:eastAsia="Times New Roman" w:hAnsi="Times New Roman" w:cs="Times New Roman"/>
          <w:i/>
          <w:sz w:val="24"/>
          <w:szCs w:val="24"/>
        </w:rPr>
        <w:t>freezes</w:t>
      </w:r>
      <w:r>
        <w:rPr>
          <w:rFonts w:ascii="Times New Roman" w:eastAsia="Times New Roman" w:hAnsi="Times New Roman" w:cs="Times New Roman"/>
          <w:sz w:val="24"/>
          <w:szCs w:val="24"/>
        </w:rPr>
        <w:t xml:space="preserve"> imposed by their first generation precursors -- that they defied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characterization as either good or bad policy. Arnott instead advocated for the use of empirical evidence to evaluate the effects of rent control on a case-by-case basis. Recently, </w:t>
      </w:r>
      <w:ins w:id="3" w:author="Windows User" w:date="2021-06-21T16:50:00Z">
        <w:r>
          <w:rPr>
            <w:rFonts w:ascii="Times New Roman" w:eastAsia="Times New Roman" w:hAnsi="Times New Roman" w:cs="Times New Roman"/>
            <w:sz w:val="24"/>
            <w:szCs w:val="24"/>
          </w:rPr>
          <w:t xml:space="preserve">as </w:t>
        </w:r>
      </w:ins>
      <w:del w:id="4" w:author="Windows User" w:date="2021-06-21T16:50:00Z">
        <w:r w:rsidDel="005E5370">
          <w:rPr>
            <w:rFonts w:ascii="Times New Roman" w:eastAsia="Times New Roman" w:hAnsi="Times New Roman" w:cs="Times New Roman"/>
            <w:sz w:val="24"/>
            <w:szCs w:val="24"/>
          </w:rPr>
          <w:delText xml:space="preserve">as successive waves of </w:delText>
        </w:r>
      </w:del>
      <w:ins w:id="5" w:author="Windows User" w:date="2021-06-21T16:50:00Z">
        <w:r>
          <w:rPr>
            <w:rFonts w:ascii="Times New Roman" w:eastAsia="Times New Roman" w:hAnsi="Times New Roman" w:cs="Times New Roman"/>
            <w:sz w:val="24"/>
            <w:szCs w:val="24"/>
          </w:rPr>
          <w:t xml:space="preserve">concerns over </w:t>
        </w:r>
      </w:ins>
      <w:del w:id="6" w:author="Windows User" w:date="2021-06-21T16:50:00Z">
        <w:r w:rsidDel="005E5370">
          <w:rPr>
            <w:rFonts w:ascii="Times New Roman" w:eastAsia="Times New Roman" w:hAnsi="Times New Roman" w:cs="Times New Roman"/>
            <w:sz w:val="24"/>
            <w:szCs w:val="24"/>
          </w:rPr>
          <w:delText xml:space="preserve">hypergentrification </w:delText>
        </w:r>
      </w:del>
      <w:ins w:id="7" w:author="Windows User" w:date="2021-06-21T16:50:00Z">
        <w:r>
          <w:rPr>
            <w:rFonts w:ascii="Times New Roman" w:eastAsia="Times New Roman" w:hAnsi="Times New Roman" w:cs="Times New Roman"/>
            <w:sz w:val="24"/>
            <w:szCs w:val="24"/>
          </w:rPr>
          <w:t xml:space="preserve">gentrification </w:t>
        </w:r>
      </w:ins>
      <w:r>
        <w:rPr>
          <w:rFonts w:ascii="Times New Roman" w:eastAsia="Times New Roman" w:hAnsi="Times New Roman" w:cs="Times New Roman"/>
          <w:sz w:val="24"/>
          <w:szCs w:val="24"/>
        </w:rPr>
        <w:t xml:space="preserve">and </w:t>
      </w:r>
      <w:del w:id="8" w:author="Windows User" w:date="2021-06-21T16:50:00Z">
        <w:r w:rsidDel="005E5370">
          <w:rPr>
            <w:rFonts w:ascii="Times New Roman" w:eastAsia="Times New Roman" w:hAnsi="Times New Roman" w:cs="Times New Roman"/>
            <w:sz w:val="24"/>
            <w:szCs w:val="24"/>
          </w:rPr>
          <w:delText xml:space="preserve">homelessness crises </w:delText>
        </w:r>
      </w:del>
      <w:ins w:id="9" w:author="Windows User" w:date="2021-06-21T16:50:00Z">
        <w:r>
          <w:rPr>
            <w:rFonts w:ascii="Times New Roman" w:eastAsia="Times New Roman" w:hAnsi="Times New Roman" w:cs="Times New Roman"/>
            <w:sz w:val="24"/>
            <w:szCs w:val="24"/>
          </w:rPr>
          <w:t xml:space="preserve">displacement </w:t>
        </w:r>
      </w:ins>
      <w:r>
        <w:rPr>
          <w:rFonts w:ascii="Times New Roman" w:eastAsia="Times New Roman" w:hAnsi="Times New Roman" w:cs="Times New Roman"/>
          <w:sz w:val="24"/>
          <w:szCs w:val="24"/>
        </w:rPr>
        <w:t xml:space="preserve">in America’s “superstar cities” </w:t>
      </w:r>
      <w:hyperlink r:id="rId12">
        <w:r>
          <w:rPr>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have sparked renewed interest in the topic of rent control, a new body of </w:t>
      </w:r>
      <w:r>
        <w:rPr>
          <w:rFonts w:ascii="Times New Roman" w:eastAsia="Times New Roman" w:hAnsi="Times New Roman" w:cs="Times New Roman"/>
          <w:sz w:val="24"/>
          <w:szCs w:val="24"/>
        </w:rPr>
        <w:lastRenderedPageBreak/>
        <w:t xml:space="preserve">empirical research has emerged which takes Arnott’s call as a common point of reference. Instead of asking whether or not rent control “works”, this new literature is focused on more targeted assessments like how rent control affects commute times in New Jersey </w:t>
      </w:r>
      <w:hyperlink r:id="rId13">
        <w:r>
          <w:rPr>
            <w:rFonts w:ascii="Times New Roman" w:eastAsia="Times New Roman" w:hAnsi="Times New Roman" w:cs="Times New Roman"/>
            <w:sz w:val="24"/>
            <w:szCs w:val="24"/>
          </w:rPr>
          <w:t>[9]</w:t>
        </w:r>
      </w:hyperlink>
      <w:r>
        <w:rPr>
          <w:rFonts w:ascii="Times New Roman" w:eastAsia="Times New Roman" w:hAnsi="Times New Roman" w:cs="Times New Roman"/>
          <w:sz w:val="24"/>
          <w:szCs w:val="24"/>
        </w:rPr>
        <w:t xml:space="preserve">, or how the supply of controlled rental housing changes in response to local demand shocks in San Francisco </w:t>
      </w:r>
      <w:hyperlink r:id="rId14">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This paper adopts that same ethos in asking a question that </w:t>
      </w:r>
      <w:del w:id="10" w:author="Windows User" w:date="2021-06-21T16:51:00Z">
        <w:r w:rsidDel="005E5370">
          <w:rPr>
            <w:rFonts w:ascii="Times New Roman" w:eastAsia="Times New Roman" w:hAnsi="Times New Roman" w:cs="Times New Roman"/>
            <w:sz w:val="24"/>
            <w:szCs w:val="24"/>
          </w:rPr>
          <w:delText>is similarly narrow in scope</w:delText>
        </w:r>
      </w:del>
      <w:ins w:id="11" w:author="Windows User" w:date="2021-06-21T16:51:00Z">
        <w:r>
          <w:rPr>
            <w:rFonts w:ascii="Times New Roman" w:eastAsia="Times New Roman" w:hAnsi="Times New Roman" w:cs="Times New Roman"/>
            <w:sz w:val="24"/>
            <w:szCs w:val="24"/>
          </w:rPr>
          <w:t>similarly seeks to tease out one important dimension of rent regulation</w:t>
        </w:r>
      </w:ins>
      <w:r>
        <w:rPr>
          <w:rFonts w:ascii="Times New Roman" w:eastAsia="Times New Roman" w:hAnsi="Times New Roman" w:cs="Times New Roman"/>
          <w:sz w:val="24"/>
          <w:szCs w:val="24"/>
        </w:rPr>
        <w:t xml:space="preserve">: does rent control contribute to higher rates of eviction in San Francisco? </w:t>
      </w:r>
      <w:commentRangeStart w:id="12"/>
      <w:r>
        <w:rPr>
          <w:rFonts w:ascii="Times New Roman" w:eastAsia="Times New Roman" w:hAnsi="Times New Roman" w:cs="Times New Roman"/>
          <w:sz w:val="24"/>
          <w:szCs w:val="24"/>
        </w:rPr>
        <w:t xml:space="preserve">Despite this narrowness of the question, the findings presented here, which suggest that San Francisco renters are more than </w:t>
      </w:r>
      <w:r>
        <w:rPr>
          <w:rFonts w:ascii="Times New Roman" w:eastAsia="Times New Roman" w:hAnsi="Times New Roman" w:cs="Times New Roman"/>
          <w:i/>
          <w:sz w:val="24"/>
          <w:szCs w:val="24"/>
        </w:rPr>
        <w:t>2x</w:t>
      </w:r>
      <w:r>
        <w:rPr>
          <w:rFonts w:ascii="Times New Roman" w:eastAsia="Times New Roman" w:hAnsi="Times New Roman" w:cs="Times New Roman"/>
          <w:sz w:val="24"/>
          <w:szCs w:val="24"/>
        </w:rPr>
        <w:t xml:space="preserve"> as likely to be evicted if they have rent control, have potentially far-reaching ramifications for how we think a</w:t>
      </w:r>
      <w:bookmarkStart w:id="13" w:name="_GoBack"/>
      <w:bookmarkEnd w:id="13"/>
      <w:r>
        <w:rPr>
          <w:rFonts w:ascii="Times New Roman" w:eastAsia="Times New Roman" w:hAnsi="Times New Roman" w:cs="Times New Roman"/>
          <w:sz w:val="24"/>
          <w:szCs w:val="24"/>
        </w:rPr>
        <w:t xml:space="preserve">bout a policy designed specifically to </w:t>
      </w:r>
      <w:r>
        <w:rPr>
          <w:rFonts w:ascii="Times New Roman" w:eastAsia="Times New Roman" w:hAnsi="Times New Roman" w:cs="Times New Roman"/>
          <w:i/>
          <w:sz w:val="24"/>
          <w:szCs w:val="24"/>
        </w:rPr>
        <w:t>increase</w:t>
      </w:r>
      <w:r>
        <w:rPr>
          <w:rFonts w:ascii="Times New Roman" w:eastAsia="Times New Roman" w:hAnsi="Times New Roman" w:cs="Times New Roman"/>
          <w:sz w:val="24"/>
          <w:szCs w:val="24"/>
        </w:rPr>
        <w:t xml:space="preserve"> housing stability for these same tenants.</w:t>
      </w:r>
      <w:commentRangeEnd w:id="12"/>
      <w:r>
        <w:rPr>
          <w:rStyle w:val="CommentReference"/>
        </w:rPr>
        <w:commentReference w:id="12"/>
      </w:r>
    </w:p>
    <w:p w14:paraId="10BECC36" w14:textId="77777777" w:rsidR="002A0385" w:rsidRDefault="005E5370">
      <w:pPr>
        <w:spacing w:line="480" w:lineRule="auto"/>
        <w:ind w:firstLine="720"/>
        <w:rPr>
          <w:ins w:id="14" w:author="Windows User" w:date="2021-06-21T16:58:00Z"/>
          <w:rFonts w:ascii="Times New Roman" w:eastAsia="Times New Roman" w:hAnsi="Times New Roman" w:cs="Times New Roman"/>
          <w:sz w:val="24"/>
          <w:szCs w:val="24"/>
        </w:rPr>
      </w:pPr>
      <w:commentRangeStart w:id="15"/>
      <w:del w:id="16" w:author="Windows User" w:date="2021-06-21T16:53:00Z">
        <w:r w:rsidDel="005E5370">
          <w:rPr>
            <w:rFonts w:ascii="Times New Roman" w:eastAsia="Times New Roman" w:hAnsi="Times New Roman" w:cs="Times New Roman"/>
            <w:sz w:val="24"/>
            <w:szCs w:val="24"/>
          </w:rPr>
          <w:delText>This specific goal of t</w:delText>
        </w:r>
      </w:del>
      <w:ins w:id="17" w:author="Windows User" w:date="2021-06-21T16:55:00Z">
        <w:r>
          <w:rPr>
            <w:rFonts w:ascii="Times New Roman" w:eastAsia="Times New Roman" w:hAnsi="Times New Roman" w:cs="Times New Roman"/>
            <w:sz w:val="24"/>
            <w:szCs w:val="24"/>
          </w:rPr>
          <w:t>The paper makes two significant contributions to the literature</w:t>
        </w:r>
      </w:ins>
      <w:del w:id="18" w:author="Windows User" w:date="2021-06-21T16:55:00Z">
        <w:r w:rsidDel="005E5370">
          <w:rPr>
            <w:rFonts w:ascii="Times New Roman" w:eastAsia="Times New Roman" w:hAnsi="Times New Roman" w:cs="Times New Roman"/>
            <w:sz w:val="24"/>
            <w:szCs w:val="24"/>
          </w:rPr>
          <w:delText xml:space="preserve">his paper </w:delText>
        </w:r>
      </w:del>
      <w:del w:id="19" w:author="Windows User" w:date="2021-06-21T16:53:00Z">
        <w:r w:rsidDel="005E5370">
          <w:rPr>
            <w:rFonts w:ascii="Times New Roman" w:eastAsia="Times New Roman" w:hAnsi="Times New Roman" w:cs="Times New Roman"/>
            <w:sz w:val="24"/>
            <w:szCs w:val="24"/>
          </w:rPr>
          <w:delText xml:space="preserve">is to </w:delText>
        </w:r>
      </w:del>
      <w:del w:id="20" w:author="Windows User" w:date="2021-06-21T16:55:00Z">
        <w:r w:rsidDel="005E5370">
          <w:rPr>
            <w:rFonts w:ascii="Times New Roman" w:eastAsia="Times New Roman" w:hAnsi="Times New Roman" w:cs="Times New Roman"/>
            <w:sz w:val="24"/>
            <w:szCs w:val="24"/>
          </w:rPr>
          <w:delText xml:space="preserve">contribute </w:delText>
        </w:r>
        <w:commentRangeEnd w:id="15"/>
        <w:r w:rsidDel="005E5370">
          <w:rPr>
            <w:rStyle w:val="CommentReference"/>
          </w:rPr>
          <w:commentReference w:id="15"/>
        </w:r>
        <w:r w:rsidDel="005E5370">
          <w:rPr>
            <w:rFonts w:ascii="Times New Roman" w:eastAsia="Times New Roman" w:hAnsi="Times New Roman" w:cs="Times New Roman"/>
            <w:sz w:val="24"/>
            <w:szCs w:val="24"/>
          </w:rPr>
          <w:delText>to the growing body of work using quasi-experimental designs and disaggregate data to establish causal relationships between rent control and specific, observable outcomes. It does so in two principle ways</w:delText>
        </w:r>
      </w:del>
      <w:r>
        <w:rPr>
          <w:rFonts w:ascii="Times New Roman" w:eastAsia="Times New Roman" w:hAnsi="Times New Roman" w:cs="Times New Roman"/>
          <w:sz w:val="24"/>
          <w:szCs w:val="24"/>
        </w:rPr>
        <w:t xml:space="preserve">. First, </w:t>
      </w:r>
      <w:del w:id="21" w:author="Windows User" w:date="2021-06-21T16:55:00Z">
        <w:r w:rsidDel="005E5370">
          <w:rPr>
            <w:rFonts w:ascii="Times New Roman" w:eastAsia="Times New Roman" w:hAnsi="Times New Roman" w:cs="Times New Roman"/>
            <w:sz w:val="24"/>
            <w:szCs w:val="24"/>
          </w:rPr>
          <w:delText>it helps to fill a major knowledge gap in the literature. D</w:delText>
        </w:r>
      </w:del>
      <w:ins w:id="22" w:author="Windows User" w:date="2021-06-21T16:55: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espite the fact that tenants are the presumptive beneficiaries of rent control, most quantitative studies of the policy have tended to focus on its diffuse, market-wide effects (e.g. housing quality and supply, rental prices, etc. </w:t>
      </w:r>
      <w:hyperlink r:id="rId15">
        <w:r>
          <w:rPr>
            <w:rFonts w:ascii="Times New Roman" w:eastAsia="Times New Roman" w:hAnsi="Times New Roman" w:cs="Times New Roman"/>
            <w:sz w:val="24"/>
            <w:szCs w:val="24"/>
          </w:rPr>
          <w:t>[10], [16]–[18]</w:t>
        </w:r>
      </w:hyperlink>
      <w:r>
        <w:rPr>
          <w:rFonts w:ascii="Times New Roman" w:eastAsia="Times New Roman" w:hAnsi="Times New Roman" w:cs="Times New Roman"/>
          <w:sz w:val="24"/>
          <w:szCs w:val="24"/>
        </w:rPr>
        <w:t>). By focusing on eviction rates, this paper re-centers tenant outcomes</w:t>
      </w:r>
      <w:ins w:id="23" w:author="Windows User" w:date="2021-06-21T16:57:00Z">
        <w:r w:rsidR="00D90DE3">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24" w:author="Windows User" w:date="2021-06-21T16:56:00Z">
        <w:r w:rsidDel="00D90DE3">
          <w:rPr>
            <w:rFonts w:ascii="Times New Roman" w:eastAsia="Times New Roman" w:hAnsi="Times New Roman" w:cs="Times New Roman"/>
            <w:sz w:val="24"/>
            <w:szCs w:val="24"/>
          </w:rPr>
          <w:delText>and contributes the kind of empirical evidence about them that has been sorely lacking in the rent control debate. In particular, t</w:delText>
        </w:r>
      </w:del>
      <w:del w:id="25" w:author="Windows User" w:date="2021-06-21T16:57:00Z">
        <w:r w:rsidDel="00D90DE3">
          <w:rPr>
            <w:rFonts w:ascii="Times New Roman" w:eastAsia="Times New Roman" w:hAnsi="Times New Roman" w:cs="Times New Roman"/>
            <w:sz w:val="24"/>
            <w:szCs w:val="24"/>
          </w:rPr>
          <w:delText>he findings presented below constitute the</w:delText>
        </w:r>
      </w:del>
      <w:ins w:id="26" w:author="Windows User" w:date="2021-06-21T16:57:00Z">
        <w:r w:rsidR="00D90DE3">
          <w:rPr>
            <w:rFonts w:ascii="Times New Roman" w:eastAsia="Times New Roman" w:hAnsi="Times New Roman" w:cs="Times New Roman"/>
            <w:sz w:val="24"/>
            <w:szCs w:val="24"/>
          </w:rPr>
          <w:t>providing the</w:t>
        </w:r>
      </w:ins>
      <w:r>
        <w:rPr>
          <w:rFonts w:ascii="Times New Roman" w:eastAsia="Times New Roman" w:hAnsi="Times New Roman" w:cs="Times New Roman"/>
          <w:sz w:val="24"/>
          <w:szCs w:val="24"/>
        </w:rPr>
        <w:t xml:space="preserve"> first estimate</w:t>
      </w:r>
      <w:ins w:id="27" w:author="Windows User" w:date="2021-06-21T16:57:00Z">
        <w:r w:rsidR="00D90DE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the causal effect of rent control on eviction rates</w:t>
      </w:r>
      <w:del w:id="28" w:author="Windows User" w:date="2021-06-21T16:56:00Z">
        <w:r w:rsidDel="00D90DE3">
          <w:rPr>
            <w:rFonts w:ascii="Times New Roman" w:eastAsia="Times New Roman" w:hAnsi="Times New Roman" w:cs="Times New Roman"/>
            <w:sz w:val="24"/>
            <w:szCs w:val="24"/>
          </w:rPr>
          <w:delText xml:space="preserve"> in the peer-reviewed literature</w:delText>
        </w:r>
      </w:del>
      <w:r>
        <w:rPr>
          <w:rFonts w:ascii="Times New Roman" w:eastAsia="Times New Roman" w:hAnsi="Times New Roman" w:cs="Times New Roman"/>
          <w:sz w:val="24"/>
          <w:szCs w:val="24"/>
        </w:rPr>
        <w:t xml:space="preserve">. Secondly, this paper presents a novel approach for studying the direct effects of rent control by employing a popular causal inference method -- the regression discontinuity -- in an entirely new setting. Although the results of this particular study are specific to eviction rates in San Francisco, the same methodology can be used to investigate </w:t>
      </w:r>
      <w:del w:id="29" w:author="Windows User" w:date="2021-06-21T16:57:00Z">
        <w:r w:rsidDel="00D90DE3">
          <w:rPr>
            <w:rFonts w:ascii="Times New Roman" w:eastAsia="Times New Roman" w:hAnsi="Times New Roman" w:cs="Times New Roman"/>
            <w:sz w:val="24"/>
            <w:szCs w:val="24"/>
          </w:rPr>
          <w:delText xml:space="preserve">myriad </w:delText>
        </w:r>
      </w:del>
      <w:r>
        <w:rPr>
          <w:rFonts w:ascii="Times New Roman" w:eastAsia="Times New Roman" w:hAnsi="Times New Roman" w:cs="Times New Roman"/>
          <w:sz w:val="24"/>
          <w:szCs w:val="24"/>
        </w:rPr>
        <w:t xml:space="preserve">other effects of rent control in </w:t>
      </w:r>
      <w:del w:id="30" w:author="Windows User" w:date="2021-06-21T16:57:00Z">
        <w:r w:rsidDel="00D90DE3">
          <w:rPr>
            <w:rFonts w:ascii="Times New Roman" w:eastAsia="Times New Roman" w:hAnsi="Times New Roman" w:cs="Times New Roman"/>
            <w:sz w:val="24"/>
            <w:szCs w:val="24"/>
          </w:rPr>
          <w:delText xml:space="preserve">the myriad </w:delText>
        </w:r>
      </w:del>
      <w:r>
        <w:rPr>
          <w:rFonts w:ascii="Times New Roman" w:eastAsia="Times New Roman" w:hAnsi="Times New Roman" w:cs="Times New Roman"/>
          <w:sz w:val="24"/>
          <w:szCs w:val="24"/>
        </w:rPr>
        <w:t>other jurisdictions where rent control status is determined by a property built-year cutoff.</w:t>
      </w:r>
    </w:p>
    <w:p w14:paraId="02ACEAD8" w14:textId="77777777" w:rsidR="00D90DE3" w:rsidRDefault="00D90DE3">
      <w:pPr>
        <w:spacing w:line="480" w:lineRule="auto"/>
        <w:rPr>
          <w:rFonts w:ascii="Times New Roman" w:eastAsia="Times New Roman" w:hAnsi="Times New Roman" w:cs="Times New Roman"/>
          <w:sz w:val="24"/>
          <w:szCs w:val="24"/>
        </w:rPr>
        <w:pPrChange w:id="31" w:author="Windows User" w:date="2021-06-21T16:58:00Z">
          <w:pPr>
            <w:spacing w:line="480" w:lineRule="auto"/>
            <w:ind w:firstLine="720"/>
          </w:pPr>
        </w:pPrChange>
      </w:pPr>
      <w:commentRangeStart w:id="32"/>
      <w:ins w:id="33" w:author="Windows User" w:date="2021-06-21T16:58:00Z">
        <w:r>
          <w:rPr>
            <w:rFonts w:ascii="Times New Roman" w:eastAsia="Times New Roman" w:hAnsi="Times New Roman" w:cs="Times New Roman"/>
            <w:sz w:val="24"/>
            <w:szCs w:val="24"/>
          </w:rPr>
          <w:t>Literature Review</w:t>
        </w:r>
        <w:commentRangeEnd w:id="32"/>
        <w:r>
          <w:rPr>
            <w:rStyle w:val="CommentReference"/>
          </w:rPr>
          <w:commentReference w:id="32"/>
        </w:r>
      </w:ins>
    </w:p>
    <w:p w14:paraId="3EBA0EED"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recent papers in the rent control literature, that bear a close resemblance to this one </w:t>
      </w:r>
      <w:commentRangeStart w:id="34"/>
      <w:r>
        <w:rPr>
          <w:rFonts w:ascii="Times New Roman" w:eastAsia="Times New Roman" w:hAnsi="Times New Roman" w:cs="Times New Roman"/>
          <w:sz w:val="24"/>
          <w:szCs w:val="24"/>
        </w:rPr>
        <w:t>and are therefore worth briefly mentioning</w:t>
      </w:r>
      <w:commentRangeEnd w:id="34"/>
      <w:r w:rsidR="00D90DE3">
        <w:rPr>
          <w:rStyle w:val="CommentReference"/>
        </w:rPr>
        <w:commentReference w:id="34"/>
      </w:r>
      <w:r>
        <w:rPr>
          <w:rFonts w:ascii="Times New Roman" w:eastAsia="Times New Roman" w:hAnsi="Times New Roman" w:cs="Times New Roman"/>
          <w:sz w:val="24"/>
          <w:szCs w:val="24"/>
        </w:rPr>
        <w:t xml:space="preserve">. Beyond the fact that both of these papers </w:t>
      </w:r>
      <w:r>
        <w:rPr>
          <w:rFonts w:ascii="Times New Roman" w:eastAsia="Times New Roman" w:hAnsi="Times New Roman" w:cs="Times New Roman"/>
          <w:sz w:val="24"/>
          <w:szCs w:val="24"/>
        </w:rPr>
        <w:lastRenderedPageBreak/>
        <w:t xml:space="preserve">center their quasi-experimental studies of rent control in the San Francisco market, </w:t>
      </w:r>
      <w:hyperlink r:id="rId16">
        <w:r>
          <w:rPr>
            <w:rFonts w:ascii="Times New Roman" w:eastAsia="Times New Roman" w:hAnsi="Times New Roman" w:cs="Times New Roman"/>
            <w:sz w:val="24"/>
            <w:szCs w:val="24"/>
          </w:rPr>
          <w:t>[19]</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stands out as the first paper to do so with the express purpose of measuring tenant outcomes.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That study convincingly demonstrates that rent control in San Francisco has led to a significant reduction in displacement for incumbent tenants, especially tenants of color. </w:t>
      </w:r>
      <w:commentRangeStart w:id="35"/>
      <w:r>
        <w:rPr>
          <w:rFonts w:ascii="Times New Roman" w:eastAsia="Times New Roman" w:hAnsi="Times New Roman" w:cs="Times New Roman"/>
          <w:sz w:val="24"/>
          <w:szCs w:val="24"/>
        </w:rPr>
        <w:t xml:space="preserve">However, the authors wade into muddier waters with their conclusion that on net, the goals of the San Francisco rent control ordinances were undermined by an accompanying decrease in the supply of affordable rental housing which in their view has actually made gentrification </w:t>
      </w:r>
      <w:r>
        <w:rPr>
          <w:rFonts w:ascii="Times New Roman" w:eastAsia="Times New Roman" w:hAnsi="Times New Roman" w:cs="Times New Roman"/>
          <w:i/>
          <w:sz w:val="24"/>
          <w:szCs w:val="24"/>
        </w:rPr>
        <w:t>worse</w:t>
      </w:r>
      <w:r>
        <w:rPr>
          <w:rFonts w:ascii="Times New Roman" w:eastAsia="Times New Roman" w:hAnsi="Times New Roman" w:cs="Times New Roman"/>
          <w:sz w:val="24"/>
          <w:szCs w:val="24"/>
        </w:rPr>
        <w:t xml:space="preserve">. Although the empirical findings of </w:t>
      </w:r>
      <w:hyperlink r:id="rId17">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appear to be sound, its summary conclusion about the effectiveness of the policy hinges on: a) a very specific definition of the word gentrification; and b) the tenuous assumption that it is the goal of rent control to curb that gentrification in the first place. </w:t>
      </w:r>
      <w:commentRangeEnd w:id="35"/>
      <w:r w:rsidR="00D90DE3">
        <w:rPr>
          <w:rStyle w:val="CommentReference"/>
        </w:rPr>
        <w:commentReference w:id="35"/>
      </w:r>
      <w:r>
        <w:rPr>
          <w:rFonts w:ascii="Times New Roman" w:eastAsia="Times New Roman" w:hAnsi="Times New Roman" w:cs="Times New Roman"/>
          <w:sz w:val="24"/>
          <w:szCs w:val="24"/>
        </w:rPr>
        <w:t xml:space="preserve">In contrast, this paper approaches rent control solely as a housing stability measure, and offers causal evidence of additional, tenant-centered effects that were not considered in that research. Another significant difference is that our study covers the entire stock of rent controlled properties in the city of San Francisco, </w:t>
      </w:r>
      <w:commentRangeStart w:id="36"/>
      <w:r>
        <w:rPr>
          <w:rFonts w:ascii="Times New Roman" w:eastAsia="Times New Roman" w:hAnsi="Times New Roman" w:cs="Times New Roman"/>
          <w:sz w:val="24"/>
          <w:szCs w:val="24"/>
        </w:rPr>
        <w:t xml:space="preserve">whereas </w:t>
      </w:r>
      <w:hyperlink r:id="rId18">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only includes buildings with four or fewer </w:t>
      </w:r>
      <w:commentRangeEnd w:id="36"/>
      <w:r w:rsidR="00D90DE3">
        <w:rPr>
          <w:rStyle w:val="CommentReference"/>
        </w:rPr>
        <w:commentReference w:id="36"/>
      </w:r>
      <w:r>
        <w:rPr>
          <w:rFonts w:ascii="Times New Roman" w:eastAsia="Times New Roman" w:hAnsi="Times New Roman" w:cs="Times New Roman"/>
          <w:sz w:val="24"/>
          <w:szCs w:val="24"/>
        </w:rPr>
        <w:t xml:space="preserve">residential units, making our findings more general. </w:t>
      </w:r>
    </w:p>
    <w:p w14:paraId="02DB6542"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most closely resembling this one methodologically is </w:t>
      </w:r>
      <w:hyperlink r:id="rId19">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by Asquith. Asquith leverages a very similar dataset of San Francisco eviction notices and tax assessor property records, as well as an instrumental variables (IV) design, to show that landlords decrease the supply of rent-controlled housing via evictions </w:t>
      </w:r>
      <w:del w:id="37" w:author="Windows User" w:date="2021-06-21T17:03:00Z">
        <w:r w:rsidDel="00D90DE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 response to local demand shocks. The contributions of my study are distinct from those of </w:t>
      </w:r>
      <w:hyperlink r:id="rId20">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in a few significant ways. First, my results serve as a check on those of </w:t>
      </w:r>
      <w:hyperlink r:id="rId21">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many of which are not statistically significant, and are further tempered by the author’s concession that the price shocks used in his model are </w:t>
      </w:r>
      <w:r>
        <w:rPr>
          <w:rFonts w:ascii="Times New Roman" w:eastAsia="Times New Roman" w:hAnsi="Times New Roman" w:cs="Times New Roman"/>
          <w:sz w:val="24"/>
          <w:szCs w:val="24"/>
        </w:rPr>
        <w:lastRenderedPageBreak/>
        <w:t>implausibly large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 contrast, my results indicate a statistically significant increase in the annual probability of eviction for residential units under rent control under status quo market conditions. </w:t>
      </w:r>
      <w:commentRangeStart w:id="38"/>
      <w:r>
        <w:rPr>
          <w:rFonts w:ascii="Times New Roman" w:eastAsia="Times New Roman" w:hAnsi="Times New Roman" w:cs="Times New Roman"/>
          <w:sz w:val="24"/>
          <w:szCs w:val="24"/>
        </w:rPr>
        <w:t xml:space="preserve">The second key difference, not unrelated to the first, is that the findings of </w:t>
      </w:r>
      <w:hyperlink r:id="rId22">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are only applicable in the context of local demand shocks, whereas my results are more broadly relevant. Although Asquith does include a rent control status in his IV design, the actual treatment variable of interest is a local demand shock, rather than rent control, making it impossible to disentangle the direct effect of rent control itself. This design is also much less interpretable because the author relies on a secondary model that estimates the hedonic price effects of the introduction of transit amenities targeted towards high-income knowledge workers to proxy for the local demand shocks.</w:t>
      </w:r>
      <w:commentRangeEnd w:id="38"/>
      <w:r w:rsidR="00753FFB">
        <w:rPr>
          <w:rStyle w:val="CommentReference"/>
        </w:rPr>
        <w:commentReference w:id="38"/>
      </w:r>
      <w:r>
        <w:rPr>
          <w:rFonts w:ascii="Times New Roman" w:eastAsia="Times New Roman" w:hAnsi="Times New Roman" w:cs="Times New Roman"/>
          <w:sz w:val="24"/>
          <w:szCs w:val="24"/>
        </w:rPr>
        <w:t xml:space="preserve"> In contrast, I use a regression discontinuity (RD) design with rent control status as the treatment. The RD design has the benefit of directly estimating the treatment effect of rent control on eviction rates, while also making the identification of that treatment extremely transparent and easily understood. </w:t>
      </w:r>
      <w:commentRangeStart w:id="39"/>
      <w:r>
        <w:rPr>
          <w:rFonts w:ascii="Times New Roman" w:eastAsia="Times New Roman" w:hAnsi="Times New Roman" w:cs="Times New Roman"/>
          <w:sz w:val="24"/>
          <w:szCs w:val="24"/>
        </w:rPr>
        <w:t xml:space="preserve">In the context of an extremely contentious and highly visible policy like rent control, the importance of these points cannot be overstated. </w:t>
      </w:r>
      <w:commentRangeEnd w:id="39"/>
      <w:r w:rsidR="00753FFB">
        <w:rPr>
          <w:rStyle w:val="CommentReference"/>
        </w:rPr>
        <w:commentReference w:id="39"/>
      </w:r>
      <w:r>
        <w:rPr>
          <w:rFonts w:ascii="Times New Roman" w:eastAsia="Times New Roman" w:hAnsi="Times New Roman" w:cs="Times New Roman"/>
          <w:sz w:val="24"/>
          <w:szCs w:val="24"/>
        </w:rPr>
        <w:t xml:space="preserve">Lastly, by treating evictions as a channel through which the supply of controlled rental housing can be manipulated, the findings of </w:t>
      </w:r>
      <w:hyperlink r:id="rId23">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are not that dissimilar from previous research (e.g. </w:t>
      </w:r>
      <w:hyperlink r:id="rId24">
        <w:r>
          <w:rPr>
            <w:rFonts w:ascii="Times New Roman" w:eastAsia="Times New Roman" w:hAnsi="Times New Roman" w:cs="Times New Roman"/>
            <w:sz w:val="24"/>
            <w:szCs w:val="24"/>
          </w:rPr>
          <w:t>[10], [17], [19]</w:t>
        </w:r>
      </w:hyperlink>
      <w:r>
        <w:rPr>
          <w:rFonts w:ascii="Times New Roman" w:eastAsia="Times New Roman" w:hAnsi="Times New Roman" w:cs="Times New Roman"/>
          <w:sz w:val="24"/>
          <w:szCs w:val="24"/>
        </w:rPr>
        <w:t xml:space="preserve">, etc.) that has demonstrated a depressive effect of rent control on housing supply. </w:t>
      </w:r>
      <w:commentRangeStart w:id="40"/>
      <w:r>
        <w:rPr>
          <w:rFonts w:ascii="Times New Roman" w:eastAsia="Times New Roman" w:hAnsi="Times New Roman" w:cs="Times New Roman"/>
          <w:sz w:val="24"/>
          <w:szCs w:val="24"/>
        </w:rPr>
        <w:t>Although the use of eviction data to study this phenomenon is certainly a novel approach, it is also problematic for two reasons: 1) the types of evictions used in that study do not result in permanent decontrol and as such should be treated as only temporary reductions in supply</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and 2) it assumes that the cost of evictions is one borne by the market, ignoring the </w:t>
      </w:r>
      <w:r>
        <w:rPr>
          <w:rFonts w:ascii="Times New Roman" w:eastAsia="Times New Roman" w:hAnsi="Times New Roman" w:cs="Times New Roman"/>
          <w:sz w:val="24"/>
          <w:szCs w:val="24"/>
        </w:rPr>
        <w:lastRenderedPageBreak/>
        <w:t xml:space="preserve">severe ramifications of being evicted for the tenant </w:t>
      </w:r>
      <w:hyperlink r:id="rId25">
        <w:r>
          <w:rPr>
            <w:rFonts w:ascii="Times New Roman" w:eastAsia="Times New Roman" w:hAnsi="Times New Roman" w:cs="Times New Roman"/>
            <w:sz w:val="24"/>
            <w:szCs w:val="24"/>
          </w:rPr>
          <w:t>[21]</w:t>
        </w:r>
      </w:hyperlink>
      <w:r>
        <w:rPr>
          <w:rFonts w:ascii="Times New Roman" w:eastAsia="Times New Roman" w:hAnsi="Times New Roman" w:cs="Times New Roman"/>
          <w:sz w:val="24"/>
          <w:szCs w:val="24"/>
        </w:rPr>
        <w:t xml:space="preserve">. </w:t>
      </w:r>
      <w:commentRangeEnd w:id="40"/>
      <w:r w:rsidR="00753FFB">
        <w:rPr>
          <w:rStyle w:val="CommentReference"/>
        </w:rPr>
        <w:commentReference w:id="40"/>
      </w:r>
      <w:commentRangeStart w:id="41"/>
      <w:r>
        <w:rPr>
          <w:rFonts w:ascii="Times New Roman" w:eastAsia="Times New Roman" w:hAnsi="Times New Roman" w:cs="Times New Roman"/>
          <w:sz w:val="24"/>
          <w:szCs w:val="24"/>
        </w:rPr>
        <w:t xml:space="preserve">By centering tenant outcomes instead of market effects, my findings are more relevant to an evaluation of rent control as effective policy for promoting housing stability among incumbent tenants, putting aside for the moment the question of downstream costs to future </w:t>
      </w:r>
      <w:commentRangeStart w:id="42"/>
      <w:r>
        <w:rPr>
          <w:rFonts w:ascii="Times New Roman" w:eastAsia="Times New Roman" w:hAnsi="Times New Roman" w:cs="Times New Roman"/>
          <w:sz w:val="24"/>
          <w:szCs w:val="24"/>
        </w:rPr>
        <w:t>residents</w:t>
      </w:r>
      <w:commentRangeEnd w:id="42"/>
      <w:r w:rsidR="001D46AF">
        <w:rPr>
          <w:rStyle w:val="CommentReference"/>
        </w:rPr>
        <w:commentReference w:id="42"/>
      </w:r>
      <w:r>
        <w:rPr>
          <w:rFonts w:ascii="Times New Roman" w:eastAsia="Times New Roman" w:hAnsi="Times New Roman" w:cs="Times New Roman"/>
          <w:sz w:val="24"/>
          <w:szCs w:val="24"/>
        </w:rPr>
        <w:t>.</w:t>
      </w:r>
      <w:commentRangeEnd w:id="41"/>
      <w:r w:rsidR="00753FFB">
        <w:rPr>
          <w:rStyle w:val="CommentReference"/>
        </w:rPr>
        <w:commentReference w:id="41"/>
      </w:r>
      <w:r>
        <w:rPr>
          <w:rFonts w:ascii="Times New Roman" w:eastAsia="Times New Roman" w:hAnsi="Times New Roman" w:cs="Times New Roman"/>
          <w:sz w:val="24"/>
          <w:szCs w:val="24"/>
        </w:rPr>
        <w:t xml:space="preserve"> </w:t>
      </w:r>
    </w:p>
    <w:p w14:paraId="35C84036" w14:textId="77777777" w:rsidR="002A0385" w:rsidRDefault="002A0385">
      <w:pPr>
        <w:spacing w:line="480" w:lineRule="auto"/>
        <w:rPr>
          <w:rFonts w:ascii="Times New Roman" w:eastAsia="Times New Roman" w:hAnsi="Times New Roman" w:cs="Times New Roman"/>
          <w:sz w:val="24"/>
          <w:szCs w:val="24"/>
        </w:rPr>
      </w:pPr>
    </w:p>
    <w:p w14:paraId="5E542A0A"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Data </w:t>
      </w:r>
    </w:p>
    <w:p w14:paraId="5DDDAAFB"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data source is a database of eviction notices filed with the San Francisco Rent Board between 2007 and 2016. These data (n=47,763) represent the full universe of eviction notices filed by landlords against tenants in San Francisco during that </w:t>
      </w:r>
      <w:del w:id="43" w:author="Windows User" w:date="2021-06-21T17:10:00Z">
        <w:r w:rsidDel="00753FFB">
          <w:rPr>
            <w:rFonts w:ascii="Times New Roman" w:eastAsia="Times New Roman" w:hAnsi="Times New Roman" w:cs="Times New Roman"/>
            <w:sz w:val="24"/>
            <w:szCs w:val="24"/>
          </w:rPr>
          <w:delText>ten year</w:delText>
        </w:r>
      </w:del>
      <w:ins w:id="44" w:author="Windows User" w:date="2021-06-21T17:10:00Z">
        <w:r w:rsidR="00753FFB">
          <w:rPr>
            <w:rFonts w:ascii="Times New Roman" w:eastAsia="Times New Roman" w:hAnsi="Times New Roman" w:cs="Times New Roman"/>
            <w:sz w:val="24"/>
            <w:szCs w:val="24"/>
          </w:rPr>
          <w:t>ten-year</w:t>
        </w:r>
      </w:ins>
      <w:r>
        <w:rPr>
          <w:rFonts w:ascii="Times New Roman" w:eastAsia="Times New Roman" w:hAnsi="Times New Roman" w:cs="Times New Roman"/>
          <w:sz w:val="24"/>
          <w:szCs w:val="24"/>
        </w:rPr>
        <w:t xml:space="preserve"> period. The detailed data used for this study are made available by written request from the San Francisco Rent Board</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but a geographically anonymized version of this dataset can be downloaded directly from the city’s open data portal</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Most of the eviction records include the reason for the eviction but many are not specified (see Tables 1 and 2 for a summary of the eviction data). Although eviction notices do not necessarily result in an eviction, it is common for </w:t>
      </w:r>
      <w:commentRangeStart w:id="45"/>
      <w:r>
        <w:rPr>
          <w:rFonts w:ascii="Times New Roman" w:eastAsia="Times New Roman" w:hAnsi="Times New Roman" w:cs="Times New Roman"/>
          <w:sz w:val="24"/>
          <w:szCs w:val="24"/>
        </w:rPr>
        <w:t xml:space="preserve">tenants faced with a notice to pre-emptively vacate their residences in order to avoid the legal ramifications associated with an actual eviction. </w:t>
      </w:r>
      <w:commentRangeEnd w:id="45"/>
      <w:r w:rsidR="00753FFB">
        <w:rPr>
          <w:rStyle w:val="CommentReference"/>
        </w:rPr>
        <w:commentReference w:id="45"/>
      </w:r>
      <w:r>
        <w:rPr>
          <w:rFonts w:ascii="Times New Roman" w:eastAsia="Times New Roman" w:hAnsi="Times New Roman" w:cs="Times New Roman"/>
          <w:sz w:val="24"/>
          <w:szCs w:val="24"/>
        </w:rPr>
        <w:t xml:space="preserve">In this way, eviction notices are in many ways a better measure of the pressures faced by tenants than a similar dataset of unlawful detainers or writs of restitution would be. The terms </w:t>
      </w:r>
      <w:commentRangeStart w:id="46"/>
      <w:r>
        <w:rPr>
          <w:rFonts w:ascii="Times New Roman" w:eastAsia="Times New Roman" w:hAnsi="Times New Roman" w:cs="Times New Roman"/>
          <w:sz w:val="24"/>
          <w:szCs w:val="24"/>
        </w:rPr>
        <w:t xml:space="preserve">eviction and eviction notice </w:t>
      </w:r>
      <w:commentRangeEnd w:id="46"/>
      <w:r w:rsidR="00753FFB">
        <w:rPr>
          <w:rStyle w:val="CommentReference"/>
        </w:rPr>
        <w:commentReference w:id="46"/>
      </w:r>
      <w:r>
        <w:rPr>
          <w:rFonts w:ascii="Times New Roman" w:eastAsia="Times New Roman" w:hAnsi="Times New Roman" w:cs="Times New Roman"/>
          <w:sz w:val="24"/>
          <w:szCs w:val="24"/>
        </w:rPr>
        <w:t>will be used interchangeably to refer to the Rent Board data.</w:t>
      </w:r>
    </w:p>
    <w:p w14:paraId="1BF547DC" w14:textId="2CD536A9" w:rsidR="002A0385" w:rsidRDefault="005E5370">
      <w:pPr>
        <w:spacing w:line="480" w:lineRule="auto"/>
        <w:ind w:firstLine="720"/>
        <w:rPr>
          <w:ins w:id="47" w:author="Windows User" w:date="2021-06-21T17:53:00Z"/>
          <w:rFonts w:ascii="Times New Roman" w:eastAsia="Times New Roman" w:hAnsi="Times New Roman" w:cs="Times New Roman"/>
          <w:sz w:val="24"/>
          <w:szCs w:val="24"/>
        </w:rPr>
      </w:pPr>
      <w:r>
        <w:rPr>
          <w:rFonts w:ascii="Times New Roman" w:eastAsia="Times New Roman" w:hAnsi="Times New Roman" w:cs="Times New Roman"/>
          <w:sz w:val="24"/>
          <w:szCs w:val="24"/>
        </w:rPr>
        <w:t>The outcome variable of interest in this study is e</w:t>
      </w:r>
      <w:commentRangeStart w:id="48"/>
      <w:r>
        <w:rPr>
          <w:rFonts w:ascii="Times New Roman" w:eastAsia="Times New Roman" w:hAnsi="Times New Roman" w:cs="Times New Roman"/>
          <w:sz w:val="24"/>
          <w:szCs w:val="24"/>
        </w:rPr>
        <w:t xml:space="preserve">viction notices per residential unit per year </w:t>
      </w:r>
      <w:commentRangeEnd w:id="48"/>
      <w:r w:rsidR="002E56A6">
        <w:rPr>
          <w:rStyle w:val="CommentReference"/>
        </w:rPr>
        <w:commentReference w:id="48"/>
      </w:r>
      <w:r>
        <w:rPr>
          <w:rFonts w:ascii="Times New Roman" w:eastAsia="Times New Roman" w:hAnsi="Times New Roman" w:cs="Times New Roman"/>
          <w:sz w:val="24"/>
          <w:szCs w:val="24"/>
        </w:rPr>
        <w:t xml:space="preserve">across the </w:t>
      </w:r>
      <w:del w:id="49" w:author="Windows User" w:date="2021-06-21T17:13:00Z">
        <w:r w:rsidDel="00753FFB">
          <w:rPr>
            <w:rFonts w:ascii="Times New Roman" w:eastAsia="Times New Roman" w:hAnsi="Times New Roman" w:cs="Times New Roman"/>
            <w:sz w:val="24"/>
            <w:szCs w:val="24"/>
          </w:rPr>
          <w:delText>entire population</w:delText>
        </w:r>
      </w:del>
      <w:ins w:id="50" w:author="Windows User" w:date="2021-06-21T17:13:00Z">
        <w:r w:rsidR="00753FFB">
          <w:rPr>
            <w:rFonts w:ascii="Times New Roman" w:eastAsia="Times New Roman" w:hAnsi="Times New Roman" w:cs="Times New Roman"/>
            <w:sz w:val="24"/>
            <w:szCs w:val="24"/>
          </w:rPr>
          <w:t>universe</w:t>
        </w:r>
      </w:ins>
      <w:r>
        <w:rPr>
          <w:rFonts w:ascii="Times New Roman" w:eastAsia="Times New Roman" w:hAnsi="Times New Roman" w:cs="Times New Roman"/>
          <w:sz w:val="24"/>
          <w:szCs w:val="24"/>
        </w:rPr>
        <w:t xml:space="preserve"> of San Francisco parcels with two or more residential units.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The full </w:t>
      </w:r>
      <w:r>
        <w:rPr>
          <w:rFonts w:ascii="Times New Roman" w:eastAsia="Times New Roman" w:hAnsi="Times New Roman" w:cs="Times New Roman"/>
          <w:sz w:val="24"/>
          <w:szCs w:val="24"/>
        </w:rPr>
        <w:lastRenderedPageBreak/>
        <w:t>dataset was assembled by matching eviction records against annual parcel-level tax assessor records published by the City and County of San Francisco between 2007 and 2016. After cleaning and standardizing the assessor data, 2,182,926 parcel records are aggregated by year and street address to arrive at a total population of 1,711,141 unique year/address combinations. After dropping 43 eviction records due to incomplete or malformed data, I am able to find an exact match in the assessor records for 94.9% of the eviction notices (n=45,273).</w:t>
      </w:r>
    </w:p>
    <w:p w14:paraId="0A9ECED5" w14:textId="58C440FF" w:rsidR="00395819" w:rsidRDefault="00395819">
      <w:pPr>
        <w:spacing w:line="480" w:lineRule="auto"/>
        <w:ind w:firstLine="720"/>
        <w:rPr>
          <w:ins w:id="51" w:author="Windows User" w:date="2021-06-21T17:53:00Z"/>
          <w:rFonts w:ascii="Times New Roman" w:eastAsia="Times New Roman" w:hAnsi="Times New Roman" w:cs="Times New Roman"/>
          <w:sz w:val="24"/>
          <w:szCs w:val="24"/>
        </w:rPr>
      </w:pPr>
    </w:p>
    <w:tbl>
      <w:tblPr>
        <w:tblW w:w="5000" w:type="pct"/>
        <w:tblLook w:val="04A0" w:firstRow="1" w:lastRow="0" w:firstColumn="1" w:lastColumn="0" w:noHBand="0" w:noVBand="1"/>
        <w:tblPrChange w:id="52" w:author="Windows User" w:date="2021-06-25T11:14:00Z">
          <w:tblPr>
            <w:tblW w:w="29120" w:type="dxa"/>
            <w:tblLook w:val="04A0" w:firstRow="1" w:lastRow="0" w:firstColumn="1" w:lastColumn="0" w:noHBand="0" w:noVBand="1"/>
          </w:tblPr>
        </w:tblPrChange>
      </w:tblPr>
      <w:tblGrid>
        <w:gridCol w:w="929"/>
        <w:gridCol w:w="2687"/>
        <w:gridCol w:w="1222"/>
        <w:gridCol w:w="420"/>
        <w:gridCol w:w="680"/>
        <w:gridCol w:w="1006"/>
        <w:gridCol w:w="2416"/>
        <w:tblGridChange w:id="53">
          <w:tblGrid>
            <w:gridCol w:w="4160"/>
            <w:gridCol w:w="4160"/>
            <w:gridCol w:w="4160"/>
            <w:gridCol w:w="4160"/>
            <w:gridCol w:w="4160"/>
            <w:gridCol w:w="4160"/>
            <w:gridCol w:w="4160"/>
          </w:tblGrid>
        </w:tblGridChange>
      </w:tblGrid>
      <w:tr w:rsidR="00395819" w:rsidRPr="00395819" w14:paraId="6E98EDEB" w14:textId="77777777" w:rsidTr="002E56A6">
        <w:trPr>
          <w:trHeight w:val="288"/>
          <w:ins w:id="54" w:author="Windows User" w:date="2021-06-21T17:53:00Z"/>
          <w:trPrChange w:id="55"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56" w:author="Windows User" w:date="2021-06-25T11:14:00Z">
              <w:tcPr>
                <w:tcW w:w="4160" w:type="dxa"/>
                <w:tcBorders>
                  <w:top w:val="nil"/>
                  <w:left w:val="nil"/>
                  <w:bottom w:val="nil"/>
                  <w:right w:val="nil"/>
                </w:tcBorders>
                <w:shd w:val="clear" w:color="auto" w:fill="auto"/>
                <w:noWrap/>
                <w:vAlign w:val="bottom"/>
                <w:hideMark/>
              </w:tcPr>
            </w:tcPrChange>
          </w:tcPr>
          <w:p w14:paraId="7C70CBBB" w14:textId="77777777" w:rsidR="00395819" w:rsidRPr="00395819" w:rsidRDefault="00395819" w:rsidP="00395819">
            <w:pPr>
              <w:spacing w:line="240" w:lineRule="auto"/>
              <w:rPr>
                <w:ins w:id="57" w:author="Windows User" w:date="2021-06-21T17:53:00Z"/>
                <w:rFonts w:ascii="Calibri" w:eastAsia="Times New Roman" w:hAnsi="Calibri" w:cs="Calibri"/>
                <w:color w:val="000000"/>
                <w:lang w:val="en-US"/>
              </w:rPr>
            </w:pPr>
            <w:ins w:id="58" w:author="Windows User" w:date="2021-06-21T17:53:00Z">
              <w:r w:rsidRPr="00395819">
                <w:rPr>
                  <w:rFonts w:ascii="Calibri" w:eastAsia="Times New Roman" w:hAnsi="Calibri" w:cs="Calibri"/>
                  <w:color w:val="000000"/>
                  <w:lang w:val="en-US"/>
                </w:rPr>
                <w:t>M034102</w:t>
              </w:r>
            </w:ins>
          </w:p>
        </w:tc>
        <w:tc>
          <w:tcPr>
            <w:tcW w:w="714" w:type="pct"/>
            <w:tcBorders>
              <w:top w:val="nil"/>
              <w:left w:val="nil"/>
              <w:bottom w:val="nil"/>
              <w:right w:val="nil"/>
            </w:tcBorders>
            <w:shd w:val="clear" w:color="auto" w:fill="auto"/>
            <w:noWrap/>
            <w:vAlign w:val="bottom"/>
            <w:hideMark/>
            <w:tcPrChange w:id="59" w:author="Windows User" w:date="2021-06-25T11:14:00Z">
              <w:tcPr>
                <w:tcW w:w="4160" w:type="dxa"/>
                <w:tcBorders>
                  <w:top w:val="nil"/>
                  <w:left w:val="nil"/>
                  <w:bottom w:val="nil"/>
                  <w:right w:val="nil"/>
                </w:tcBorders>
                <w:shd w:val="clear" w:color="auto" w:fill="auto"/>
                <w:noWrap/>
                <w:vAlign w:val="bottom"/>
                <w:hideMark/>
              </w:tcPr>
            </w:tcPrChange>
          </w:tcPr>
          <w:p w14:paraId="0E44AD63" w14:textId="77777777" w:rsidR="00395819" w:rsidRPr="00395819" w:rsidRDefault="00395819" w:rsidP="00395819">
            <w:pPr>
              <w:spacing w:line="240" w:lineRule="auto"/>
              <w:rPr>
                <w:ins w:id="60" w:author="Windows User" w:date="2021-06-21T17:53:00Z"/>
                <w:rFonts w:ascii="Calibri" w:eastAsia="Times New Roman" w:hAnsi="Calibri" w:cs="Calibri"/>
                <w:color w:val="000000"/>
                <w:lang w:val="en-US"/>
              </w:rPr>
            </w:pPr>
            <w:ins w:id="61"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62" w:author="Windows User" w:date="2021-06-25T11:14:00Z">
              <w:tcPr>
                <w:tcW w:w="4160" w:type="dxa"/>
                <w:tcBorders>
                  <w:top w:val="nil"/>
                  <w:left w:val="nil"/>
                  <w:bottom w:val="nil"/>
                  <w:right w:val="nil"/>
                </w:tcBorders>
                <w:shd w:val="clear" w:color="auto" w:fill="auto"/>
                <w:noWrap/>
                <w:vAlign w:val="bottom"/>
                <w:hideMark/>
              </w:tcPr>
            </w:tcPrChange>
          </w:tcPr>
          <w:p w14:paraId="7BBC6A88" w14:textId="77777777" w:rsidR="00395819" w:rsidRPr="00395819" w:rsidRDefault="00395819" w:rsidP="00395819">
            <w:pPr>
              <w:spacing w:line="240" w:lineRule="auto"/>
              <w:rPr>
                <w:ins w:id="63" w:author="Windows User" w:date="2021-06-21T17:53:00Z"/>
                <w:rFonts w:ascii="Calibri" w:eastAsia="Times New Roman" w:hAnsi="Calibri" w:cs="Calibri"/>
                <w:color w:val="000000"/>
                <w:lang w:val="en-US"/>
              </w:rPr>
            </w:pPr>
            <w:ins w:id="64"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65" w:author="Windows User" w:date="2021-06-25T11:14:00Z">
              <w:tcPr>
                <w:tcW w:w="4160" w:type="dxa"/>
                <w:tcBorders>
                  <w:top w:val="nil"/>
                  <w:left w:val="nil"/>
                  <w:bottom w:val="nil"/>
                  <w:right w:val="nil"/>
                </w:tcBorders>
                <w:shd w:val="clear" w:color="auto" w:fill="auto"/>
                <w:noWrap/>
                <w:vAlign w:val="bottom"/>
                <w:hideMark/>
              </w:tcPr>
            </w:tcPrChange>
          </w:tcPr>
          <w:p w14:paraId="064FCCC2" w14:textId="77777777" w:rsidR="00395819" w:rsidRPr="00395819" w:rsidRDefault="00395819" w:rsidP="00395819">
            <w:pPr>
              <w:spacing w:line="240" w:lineRule="auto"/>
              <w:rPr>
                <w:ins w:id="66" w:author="Windows User" w:date="2021-06-21T17:53:00Z"/>
                <w:rFonts w:ascii="Calibri" w:eastAsia="Times New Roman" w:hAnsi="Calibri" w:cs="Calibri"/>
                <w:color w:val="000000"/>
                <w:lang w:val="en-US"/>
              </w:rPr>
            </w:pPr>
            <w:ins w:id="67"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68" w:author="Windows User" w:date="2021-06-25T11:14:00Z">
              <w:tcPr>
                <w:tcW w:w="4160" w:type="dxa"/>
                <w:tcBorders>
                  <w:top w:val="nil"/>
                  <w:left w:val="nil"/>
                  <w:bottom w:val="nil"/>
                  <w:right w:val="nil"/>
                </w:tcBorders>
                <w:shd w:val="clear" w:color="auto" w:fill="auto"/>
                <w:noWrap/>
                <w:vAlign w:val="bottom"/>
                <w:hideMark/>
              </w:tcPr>
            </w:tcPrChange>
          </w:tcPr>
          <w:p w14:paraId="3E6EF0F0" w14:textId="77777777" w:rsidR="00395819" w:rsidRPr="00395819" w:rsidRDefault="00395819" w:rsidP="00395819">
            <w:pPr>
              <w:spacing w:line="240" w:lineRule="auto"/>
              <w:jc w:val="right"/>
              <w:rPr>
                <w:ins w:id="69" w:author="Windows User" w:date="2021-06-21T17:53:00Z"/>
                <w:rFonts w:ascii="Calibri" w:eastAsia="Times New Roman" w:hAnsi="Calibri" w:cs="Calibri"/>
                <w:color w:val="000000"/>
                <w:lang w:val="en-US"/>
              </w:rPr>
            </w:pPr>
            <w:ins w:id="70"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71" w:author="Windows User" w:date="2021-06-25T11:14:00Z">
              <w:tcPr>
                <w:tcW w:w="4160" w:type="dxa"/>
                <w:tcBorders>
                  <w:top w:val="nil"/>
                  <w:left w:val="nil"/>
                  <w:bottom w:val="nil"/>
                  <w:right w:val="nil"/>
                </w:tcBorders>
                <w:shd w:val="clear" w:color="auto" w:fill="auto"/>
                <w:noWrap/>
                <w:vAlign w:val="bottom"/>
                <w:hideMark/>
              </w:tcPr>
            </w:tcPrChange>
          </w:tcPr>
          <w:p w14:paraId="411E0573" w14:textId="77777777" w:rsidR="00395819" w:rsidRPr="00395819" w:rsidRDefault="00395819" w:rsidP="00395819">
            <w:pPr>
              <w:spacing w:line="240" w:lineRule="auto"/>
              <w:jc w:val="right"/>
              <w:rPr>
                <w:ins w:id="72" w:author="Windows User" w:date="2021-06-21T17:53:00Z"/>
                <w:rFonts w:ascii="Calibri" w:eastAsia="Times New Roman" w:hAnsi="Calibri" w:cs="Calibri"/>
                <w:color w:val="000000"/>
                <w:lang w:val="en-US"/>
              </w:rPr>
            </w:pPr>
            <w:ins w:id="73" w:author="Windows User" w:date="2021-06-21T17:53:00Z">
              <w:r w:rsidRPr="00395819">
                <w:rPr>
                  <w:rFonts w:ascii="Calibri" w:eastAsia="Times New Roman" w:hAnsi="Calibri" w:cs="Calibri"/>
                  <w:color w:val="000000"/>
                  <w:lang w:val="en-US"/>
                </w:rPr>
                <w:t>11/6/2003</w:t>
              </w:r>
            </w:ins>
          </w:p>
        </w:tc>
        <w:tc>
          <w:tcPr>
            <w:tcW w:w="714" w:type="pct"/>
            <w:tcBorders>
              <w:top w:val="nil"/>
              <w:left w:val="nil"/>
              <w:bottom w:val="nil"/>
              <w:right w:val="nil"/>
            </w:tcBorders>
            <w:shd w:val="clear" w:color="auto" w:fill="auto"/>
            <w:noWrap/>
            <w:vAlign w:val="bottom"/>
            <w:hideMark/>
            <w:tcPrChange w:id="74" w:author="Windows User" w:date="2021-06-25T11:14:00Z">
              <w:tcPr>
                <w:tcW w:w="4160" w:type="dxa"/>
                <w:tcBorders>
                  <w:top w:val="nil"/>
                  <w:left w:val="nil"/>
                  <w:bottom w:val="nil"/>
                  <w:right w:val="nil"/>
                </w:tcBorders>
                <w:shd w:val="clear" w:color="auto" w:fill="auto"/>
                <w:noWrap/>
                <w:vAlign w:val="bottom"/>
                <w:hideMark/>
              </w:tcPr>
            </w:tcPrChange>
          </w:tcPr>
          <w:p w14:paraId="37C3D396" w14:textId="77777777" w:rsidR="00395819" w:rsidRPr="00395819" w:rsidRDefault="00395819" w:rsidP="00395819">
            <w:pPr>
              <w:spacing w:line="240" w:lineRule="auto"/>
              <w:rPr>
                <w:ins w:id="75" w:author="Windows User" w:date="2021-06-21T17:53:00Z"/>
                <w:rFonts w:ascii="Calibri" w:eastAsia="Times New Roman" w:hAnsi="Calibri" w:cs="Calibri"/>
                <w:color w:val="000000"/>
                <w:lang w:val="en-US"/>
              </w:rPr>
            </w:pPr>
            <w:ins w:id="76" w:author="Windows User" w:date="2021-06-21T17:53:00Z">
              <w:r w:rsidRPr="00395819">
                <w:rPr>
                  <w:rFonts w:ascii="Calibri" w:eastAsia="Times New Roman" w:hAnsi="Calibri" w:cs="Calibri"/>
                  <w:color w:val="000000"/>
                  <w:lang w:val="en-US"/>
                </w:rPr>
                <w:t>POINT (-122.37332 37.83162)</w:t>
              </w:r>
            </w:ins>
          </w:p>
        </w:tc>
      </w:tr>
      <w:tr w:rsidR="00395819" w:rsidRPr="00395819" w14:paraId="7663E221" w14:textId="77777777" w:rsidTr="002E56A6">
        <w:trPr>
          <w:trHeight w:val="288"/>
          <w:ins w:id="77" w:author="Windows User" w:date="2021-06-21T17:53:00Z"/>
          <w:trPrChange w:id="78"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79" w:author="Windows User" w:date="2021-06-25T11:14:00Z">
              <w:tcPr>
                <w:tcW w:w="4160" w:type="dxa"/>
                <w:tcBorders>
                  <w:top w:val="nil"/>
                  <w:left w:val="nil"/>
                  <w:bottom w:val="nil"/>
                  <w:right w:val="nil"/>
                </w:tcBorders>
                <w:shd w:val="clear" w:color="auto" w:fill="auto"/>
                <w:noWrap/>
                <w:vAlign w:val="bottom"/>
                <w:hideMark/>
              </w:tcPr>
            </w:tcPrChange>
          </w:tcPr>
          <w:p w14:paraId="7BEC34B2" w14:textId="77777777" w:rsidR="00395819" w:rsidRPr="00395819" w:rsidRDefault="00395819" w:rsidP="00395819">
            <w:pPr>
              <w:spacing w:line="240" w:lineRule="auto"/>
              <w:rPr>
                <w:ins w:id="80" w:author="Windows User" w:date="2021-06-21T17:53:00Z"/>
                <w:rFonts w:ascii="Calibri" w:eastAsia="Times New Roman" w:hAnsi="Calibri" w:cs="Calibri"/>
                <w:color w:val="000000"/>
                <w:lang w:val="en-US"/>
              </w:rPr>
            </w:pPr>
            <w:ins w:id="81" w:author="Windows User" w:date="2021-06-21T17:53:00Z">
              <w:r w:rsidRPr="00395819">
                <w:rPr>
                  <w:rFonts w:ascii="Calibri" w:eastAsia="Times New Roman" w:hAnsi="Calibri" w:cs="Calibri"/>
                  <w:color w:val="000000"/>
                  <w:lang w:val="en-US"/>
                </w:rPr>
                <w:t>M040862</w:t>
              </w:r>
            </w:ins>
          </w:p>
        </w:tc>
        <w:tc>
          <w:tcPr>
            <w:tcW w:w="714" w:type="pct"/>
            <w:tcBorders>
              <w:top w:val="nil"/>
              <w:left w:val="nil"/>
              <w:bottom w:val="nil"/>
              <w:right w:val="nil"/>
            </w:tcBorders>
            <w:shd w:val="clear" w:color="auto" w:fill="auto"/>
            <w:noWrap/>
            <w:vAlign w:val="bottom"/>
            <w:hideMark/>
            <w:tcPrChange w:id="82" w:author="Windows User" w:date="2021-06-25T11:14:00Z">
              <w:tcPr>
                <w:tcW w:w="4160" w:type="dxa"/>
                <w:tcBorders>
                  <w:top w:val="nil"/>
                  <w:left w:val="nil"/>
                  <w:bottom w:val="nil"/>
                  <w:right w:val="nil"/>
                </w:tcBorders>
                <w:shd w:val="clear" w:color="auto" w:fill="auto"/>
                <w:noWrap/>
                <w:vAlign w:val="bottom"/>
                <w:hideMark/>
              </w:tcPr>
            </w:tcPrChange>
          </w:tcPr>
          <w:p w14:paraId="2FAE9942" w14:textId="77777777" w:rsidR="00395819" w:rsidRPr="00395819" w:rsidRDefault="00395819" w:rsidP="00395819">
            <w:pPr>
              <w:spacing w:line="240" w:lineRule="auto"/>
              <w:rPr>
                <w:ins w:id="83" w:author="Windows User" w:date="2021-06-21T17:53:00Z"/>
                <w:rFonts w:ascii="Calibri" w:eastAsia="Times New Roman" w:hAnsi="Calibri" w:cs="Calibri"/>
                <w:color w:val="000000"/>
                <w:lang w:val="en-US"/>
              </w:rPr>
            </w:pPr>
            <w:ins w:id="84"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85" w:author="Windows User" w:date="2021-06-25T11:14:00Z">
              <w:tcPr>
                <w:tcW w:w="4160" w:type="dxa"/>
                <w:tcBorders>
                  <w:top w:val="nil"/>
                  <w:left w:val="nil"/>
                  <w:bottom w:val="nil"/>
                  <w:right w:val="nil"/>
                </w:tcBorders>
                <w:shd w:val="clear" w:color="auto" w:fill="auto"/>
                <w:noWrap/>
                <w:vAlign w:val="bottom"/>
                <w:hideMark/>
              </w:tcPr>
            </w:tcPrChange>
          </w:tcPr>
          <w:p w14:paraId="583A57E9" w14:textId="77777777" w:rsidR="00395819" w:rsidRPr="00395819" w:rsidRDefault="00395819" w:rsidP="00395819">
            <w:pPr>
              <w:spacing w:line="240" w:lineRule="auto"/>
              <w:rPr>
                <w:ins w:id="86" w:author="Windows User" w:date="2021-06-21T17:53:00Z"/>
                <w:rFonts w:ascii="Calibri" w:eastAsia="Times New Roman" w:hAnsi="Calibri" w:cs="Calibri"/>
                <w:color w:val="000000"/>
                <w:lang w:val="en-US"/>
              </w:rPr>
            </w:pPr>
            <w:ins w:id="87"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88" w:author="Windows User" w:date="2021-06-25T11:14:00Z">
              <w:tcPr>
                <w:tcW w:w="4160" w:type="dxa"/>
                <w:tcBorders>
                  <w:top w:val="nil"/>
                  <w:left w:val="nil"/>
                  <w:bottom w:val="nil"/>
                  <w:right w:val="nil"/>
                </w:tcBorders>
                <w:shd w:val="clear" w:color="auto" w:fill="auto"/>
                <w:noWrap/>
                <w:vAlign w:val="bottom"/>
                <w:hideMark/>
              </w:tcPr>
            </w:tcPrChange>
          </w:tcPr>
          <w:p w14:paraId="514B64CD" w14:textId="77777777" w:rsidR="00395819" w:rsidRPr="00395819" w:rsidRDefault="00395819" w:rsidP="00395819">
            <w:pPr>
              <w:spacing w:line="240" w:lineRule="auto"/>
              <w:rPr>
                <w:ins w:id="89" w:author="Windows User" w:date="2021-06-21T17:53:00Z"/>
                <w:rFonts w:ascii="Calibri" w:eastAsia="Times New Roman" w:hAnsi="Calibri" w:cs="Calibri"/>
                <w:color w:val="000000"/>
                <w:lang w:val="en-US"/>
              </w:rPr>
            </w:pPr>
            <w:ins w:id="90"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91" w:author="Windows User" w:date="2021-06-25T11:14:00Z">
              <w:tcPr>
                <w:tcW w:w="4160" w:type="dxa"/>
                <w:tcBorders>
                  <w:top w:val="nil"/>
                  <w:left w:val="nil"/>
                  <w:bottom w:val="nil"/>
                  <w:right w:val="nil"/>
                </w:tcBorders>
                <w:shd w:val="clear" w:color="auto" w:fill="auto"/>
                <w:noWrap/>
                <w:vAlign w:val="bottom"/>
                <w:hideMark/>
              </w:tcPr>
            </w:tcPrChange>
          </w:tcPr>
          <w:p w14:paraId="54670089" w14:textId="77777777" w:rsidR="00395819" w:rsidRPr="00395819" w:rsidRDefault="00395819" w:rsidP="00395819">
            <w:pPr>
              <w:spacing w:line="240" w:lineRule="auto"/>
              <w:jc w:val="right"/>
              <w:rPr>
                <w:ins w:id="92" w:author="Windows User" w:date="2021-06-21T17:53:00Z"/>
                <w:rFonts w:ascii="Calibri" w:eastAsia="Times New Roman" w:hAnsi="Calibri" w:cs="Calibri"/>
                <w:color w:val="000000"/>
                <w:lang w:val="en-US"/>
              </w:rPr>
            </w:pPr>
            <w:ins w:id="93"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94" w:author="Windows User" w:date="2021-06-25T11:14:00Z">
              <w:tcPr>
                <w:tcW w:w="4160" w:type="dxa"/>
                <w:tcBorders>
                  <w:top w:val="nil"/>
                  <w:left w:val="nil"/>
                  <w:bottom w:val="nil"/>
                  <w:right w:val="nil"/>
                </w:tcBorders>
                <w:shd w:val="clear" w:color="auto" w:fill="auto"/>
                <w:noWrap/>
                <w:vAlign w:val="bottom"/>
                <w:hideMark/>
              </w:tcPr>
            </w:tcPrChange>
          </w:tcPr>
          <w:p w14:paraId="0E8C6F79" w14:textId="77777777" w:rsidR="00395819" w:rsidRPr="00395819" w:rsidRDefault="00395819" w:rsidP="00395819">
            <w:pPr>
              <w:spacing w:line="240" w:lineRule="auto"/>
              <w:jc w:val="right"/>
              <w:rPr>
                <w:ins w:id="95" w:author="Windows User" w:date="2021-06-21T17:53:00Z"/>
                <w:rFonts w:ascii="Calibri" w:eastAsia="Times New Roman" w:hAnsi="Calibri" w:cs="Calibri"/>
                <w:color w:val="000000"/>
                <w:lang w:val="en-US"/>
              </w:rPr>
            </w:pPr>
            <w:ins w:id="96" w:author="Windows User" w:date="2021-06-21T17:53:00Z">
              <w:r w:rsidRPr="00395819">
                <w:rPr>
                  <w:rFonts w:ascii="Calibri" w:eastAsia="Times New Roman" w:hAnsi="Calibri" w:cs="Calibri"/>
                  <w:color w:val="000000"/>
                  <w:lang w:val="en-US"/>
                </w:rPr>
                <w:t>5/19/2004</w:t>
              </w:r>
            </w:ins>
          </w:p>
        </w:tc>
        <w:tc>
          <w:tcPr>
            <w:tcW w:w="714" w:type="pct"/>
            <w:tcBorders>
              <w:top w:val="nil"/>
              <w:left w:val="nil"/>
              <w:bottom w:val="nil"/>
              <w:right w:val="nil"/>
            </w:tcBorders>
            <w:shd w:val="clear" w:color="auto" w:fill="auto"/>
            <w:noWrap/>
            <w:vAlign w:val="bottom"/>
            <w:hideMark/>
            <w:tcPrChange w:id="97" w:author="Windows User" w:date="2021-06-25T11:14:00Z">
              <w:tcPr>
                <w:tcW w:w="4160" w:type="dxa"/>
                <w:tcBorders>
                  <w:top w:val="nil"/>
                  <w:left w:val="nil"/>
                  <w:bottom w:val="nil"/>
                  <w:right w:val="nil"/>
                </w:tcBorders>
                <w:shd w:val="clear" w:color="auto" w:fill="auto"/>
                <w:noWrap/>
                <w:vAlign w:val="bottom"/>
                <w:hideMark/>
              </w:tcPr>
            </w:tcPrChange>
          </w:tcPr>
          <w:p w14:paraId="3C9D376B" w14:textId="77777777" w:rsidR="00395819" w:rsidRPr="00395819" w:rsidRDefault="00395819" w:rsidP="00395819">
            <w:pPr>
              <w:spacing w:line="240" w:lineRule="auto"/>
              <w:rPr>
                <w:ins w:id="98" w:author="Windows User" w:date="2021-06-21T17:53:00Z"/>
                <w:rFonts w:ascii="Calibri" w:eastAsia="Times New Roman" w:hAnsi="Calibri" w:cs="Calibri"/>
                <w:color w:val="000000"/>
                <w:lang w:val="en-US"/>
              </w:rPr>
            </w:pPr>
            <w:ins w:id="99" w:author="Windows User" w:date="2021-06-21T17:53:00Z">
              <w:r w:rsidRPr="00395819">
                <w:rPr>
                  <w:rFonts w:ascii="Calibri" w:eastAsia="Times New Roman" w:hAnsi="Calibri" w:cs="Calibri"/>
                  <w:color w:val="000000"/>
                  <w:lang w:val="en-US"/>
                </w:rPr>
                <w:t>POINT (-122.37332 37.83162)</w:t>
              </w:r>
            </w:ins>
          </w:p>
        </w:tc>
      </w:tr>
      <w:tr w:rsidR="00395819" w:rsidRPr="00395819" w14:paraId="2514BD18" w14:textId="77777777" w:rsidTr="002E56A6">
        <w:trPr>
          <w:trHeight w:val="288"/>
          <w:ins w:id="100" w:author="Windows User" w:date="2021-06-21T17:53:00Z"/>
          <w:trPrChange w:id="101"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102" w:author="Windows User" w:date="2021-06-25T11:14:00Z">
              <w:tcPr>
                <w:tcW w:w="4160" w:type="dxa"/>
                <w:tcBorders>
                  <w:top w:val="nil"/>
                  <w:left w:val="nil"/>
                  <w:bottom w:val="nil"/>
                  <w:right w:val="nil"/>
                </w:tcBorders>
                <w:shd w:val="clear" w:color="auto" w:fill="auto"/>
                <w:noWrap/>
                <w:vAlign w:val="bottom"/>
                <w:hideMark/>
              </w:tcPr>
            </w:tcPrChange>
          </w:tcPr>
          <w:p w14:paraId="70E6F928" w14:textId="77777777" w:rsidR="00395819" w:rsidRPr="00395819" w:rsidRDefault="00395819" w:rsidP="00395819">
            <w:pPr>
              <w:spacing w:line="240" w:lineRule="auto"/>
              <w:rPr>
                <w:ins w:id="103" w:author="Windows User" w:date="2021-06-21T17:53:00Z"/>
                <w:rFonts w:ascii="Calibri" w:eastAsia="Times New Roman" w:hAnsi="Calibri" w:cs="Calibri"/>
                <w:color w:val="000000"/>
                <w:lang w:val="en-US"/>
              </w:rPr>
            </w:pPr>
            <w:ins w:id="104" w:author="Windows User" w:date="2021-06-21T17:53:00Z">
              <w:r w:rsidRPr="00395819">
                <w:rPr>
                  <w:rFonts w:ascii="Calibri" w:eastAsia="Times New Roman" w:hAnsi="Calibri" w:cs="Calibri"/>
                  <w:color w:val="000000"/>
                  <w:lang w:val="en-US"/>
                </w:rPr>
                <w:t>M040863</w:t>
              </w:r>
            </w:ins>
          </w:p>
        </w:tc>
        <w:tc>
          <w:tcPr>
            <w:tcW w:w="714" w:type="pct"/>
            <w:tcBorders>
              <w:top w:val="nil"/>
              <w:left w:val="nil"/>
              <w:bottom w:val="nil"/>
              <w:right w:val="nil"/>
            </w:tcBorders>
            <w:shd w:val="clear" w:color="auto" w:fill="auto"/>
            <w:noWrap/>
            <w:vAlign w:val="bottom"/>
            <w:hideMark/>
            <w:tcPrChange w:id="105" w:author="Windows User" w:date="2021-06-25T11:14:00Z">
              <w:tcPr>
                <w:tcW w:w="4160" w:type="dxa"/>
                <w:tcBorders>
                  <w:top w:val="nil"/>
                  <w:left w:val="nil"/>
                  <w:bottom w:val="nil"/>
                  <w:right w:val="nil"/>
                </w:tcBorders>
                <w:shd w:val="clear" w:color="auto" w:fill="auto"/>
                <w:noWrap/>
                <w:vAlign w:val="bottom"/>
                <w:hideMark/>
              </w:tcPr>
            </w:tcPrChange>
          </w:tcPr>
          <w:p w14:paraId="67F16665" w14:textId="77777777" w:rsidR="00395819" w:rsidRPr="00395819" w:rsidRDefault="00395819" w:rsidP="00395819">
            <w:pPr>
              <w:spacing w:line="240" w:lineRule="auto"/>
              <w:rPr>
                <w:ins w:id="106" w:author="Windows User" w:date="2021-06-21T17:53:00Z"/>
                <w:rFonts w:ascii="Calibri" w:eastAsia="Times New Roman" w:hAnsi="Calibri" w:cs="Calibri"/>
                <w:color w:val="000000"/>
                <w:lang w:val="en-US"/>
              </w:rPr>
            </w:pPr>
            <w:ins w:id="107"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108" w:author="Windows User" w:date="2021-06-25T11:14:00Z">
              <w:tcPr>
                <w:tcW w:w="4160" w:type="dxa"/>
                <w:tcBorders>
                  <w:top w:val="nil"/>
                  <w:left w:val="nil"/>
                  <w:bottom w:val="nil"/>
                  <w:right w:val="nil"/>
                </w:tcBorders>
                <w:shd w:val="clear" w:color="auto" w:fill="auto"/>
                <w:noWrap/>
                <w:vAlign w:val="bottom"/>
                <w:hideMark/>
              </w:tcPr>
            </w:tcPrChange>
          </w:tcPr>
          <w:p w14:paraId="32F21C11" w14:textId="77777777" w:rsidR="00395819" w:rsidRPr="00395819" w:rsidRDefault="00395819" w:rsidP="00395819">
            <w:pPr>
              <w:spacing w:line="240" w:lineRule="auto"/>
              <w:rPr>
                <w:ins w:id="109" w:author="Windows User" w:date="2021-06-21T17:53:00Z"/>
                <w:rFonts w:ascii="Calibri" w:eastAsia="Times New Roman" w:hAnsi="Calibri" w:cs="Calibri"/>
                <w:color w:val="000000"/>
                <w:lang w:val="en-US"/>
              </w:rPr>
            </w:pPr>
            <w:ins w:id="110"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111" w:author="Windows User" w:date="2021-06-25T11:14:00Z">
              <w:tcPr>
                <w:tcW w:w="4160" w:type="dxa"/>
                <w:tcBorders>
                  <w:top w:val="nil"/>
                  <w:left w:val="nil"/>
                  <w:bottom w:val="nil"/>
                  <w:right w:val="nil"/>
                </w:tcBorders>
                <w:shd w:val="clear" w:color="auto" w:fill="auto"/>
                <w:noWrap/>
                <w:vAlign w:val="bottom"/>
                <w:hideMark/>
              </w:tcPr>
            </w:tcPrChange>
          </w:tcPr>
          <w:p w14:paraId="0D2B76D2" w14:textId="77777777" w:rsidR="00395819" w:rsidRPr="00395819" w:rsidRDefault="00395819" w:rsidP="00395819">
            <w:pPr>
              <w:spacing w:line="240" w:lineRule="auto"/>
              <w:rPr>
                <w:ins w:id="112" w:author="Windows User" w:date="2021-06-21T17:53:00Z"/>
                <w:rFonts w:ascii="Calibri" w:eastAsia="Times New Roman" w:hAnsi="Calibri" w:cs="Calibri"/>
                <w:color w:val="000000"/>
                <w:lang w:val="en-US"/>
              </w:rPr>
            </w:pPr>
            <w:ins w:id="113"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114" w:author="Windows User" w:date="2021-06-25T11:14:00Z">
              <w:tcPr>
                <w:tcW w:w="4160" w:type="dxa"/>
                <w:tcBorders>
                  <w:top w:val="nil"/>
                  <w:left w:val="nil"/>
                  <w:bottom w:val="nil"/>
                  <w:right w:val="nil"/>
                </w:tcBorders>
                <w:shd w:val="clear" w:color="auto" w:fill="auto"/>
                <w:noWrap/>
                <w:vAlign w:val="bottom"/>
                <w:hideMark/>
              </w:tcPr>
            </w:tcPrChange>
          </w:tcPr>
          <w:p w14:paraId="577A0412" w14:textId="77777777" w:rsidR="00395819" w:rsidRPr="00395819" w:rsidRDefault="00395819" w:rsidP="00395819">
            <w:pPr>
              <w:spacing w:line="240" w:lineRule="auto"/>
              <w:jc w:val="right"/>
              <w:rPr>
                <w:ins w:id="115" w:author="Windows User" w:date="2021-06-21T17:53:00Z"/>
                <w:rFonts w:ascii="Calibri" w:eastAsia="Times New Roman" w:hAnsi="Calibri" w:cs="Calibri"/>
                <w:color w:val="000000"/>
                <w:lang w:val="en-US"/>
              </w:rPr>
            </w:pPr>
            <w:ins w:id="116"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117" w:author="Windows User" w:date="2021-06-25T11:14:00Z">
              <w:tcPr>
                <w:tcW w:w="4160" w:type="dxa"/>
                <w:tcBorders>
                  <w:top w:val="nil"/>
                  <w:left w:val="nil"/>
                  <w:bottom w:val="nil"/>
                  <w:right w:val="nil"/>
                </w:tcBorders>
                <w:shd w:val="clear" w:color="auto" w:fill="auto"/>
                <w:noWrap/>
                <w:vAlign w:val="bottom"/>
                <w:hideMark/>
              </w:tcPr>
            </w:tcPrChange>
          </w:tcPr>
          <w:p w14:paraId="7EFAFFB3" w14:textId="77777777" w:rsidR="00395819" w:rsidRPr="00395819" w:rsidRDefault="00395819" w:rsidP="00395819">
            <w:pPr>
              <w:spacing w:line="240" w:lineRule="auto"/>
              <w:jc w:val="right"/>
              <w:rPr>
                <w:ins w:id="118" w:author="Windows User" w:date="2021-06-21T17:53:00Z"/>
                <w:rFonts w:ascii="Calibri" w:eastAsia="Times New Roman" w:hAnsi="Calibri" w:cs="Calibri"/>
                <w:color w:val="000000"/>
                <w:lang w:val="en-US"/>
              </w:rPr>
            </w:pPr>
            <w:ins w:id="119" w:author="Windows User" w:date="2021-06-21T17:53:00Z">
              <w:r w:rsidRPr="00395819">
                <w:rPr>
                  <w:rFonts w:ascii="Calibri" w:eastAsia="Times New Roman" w:hAnsi="Calibri" w:cs="Calibri"/>
                  <w:color w:val="000000"/>
                  <w:lang w:val="en-US"/>
                </w:rPr>
                <w:t>5/19/2004</w:t>
              </w:r>
            </w:ins>
          </w:p>
        </w:tc>
        <w:tc>
          <w:tcPr>
            <w:tcW w:w="714" w:type="pct"/>
            <w:tcBorders>
              <w:top w:val="nil"/>
              <w:left w:val="nil"/>
              <w:bottom w:val="nil"/>
              <w:right w:val="nil"/>
            </w:tcBorders>
            <w:shd w:val="clear" w:color="auto" w:fill="auto"/>
            <w:noWrap/>
            <w:vAlign w:val="bottom"/>
            <w:hideMark/>
            <w:tcPrChange w:id="120" w:author="Windows User" w:date="2021-06-25T11:14:00Z">
              <w:tcPr>
                <w:tcW w:w="4160" w:type="dxa"/>
                <w:tcBorders>
                  <w:top w:val="nil"/>
                  <w:left w:val="nil"/>
                  <w:bottom w:val="nil"/>
                  <w:right w:val="nil"/>
                </w:tcBorders>
                <w:shd w:val="clear" w:color="auto" w:fill="auto"/>
                <w:noWrap/>
                <w:vAlign w:val="bottom"/>
                <w:hideMark/>
              </w:tcPr>
            </w:tcPrChange>
          </w:tcPr>
          <w:p w14:paraId="7E307C12" w14:textId="77777777" w:rsidR="00395819" w:rsidRPr="00395819" w:rsidRDefault="00395819" w:rsidP="00395819">
            <w:pPr>
              <w:spacing w:line="240" w:lineRule="auto"/>
              <w:rPr>
                <w:ins w:id="121" w:author="Windows User" w:date="2021-06-21T17:53:00Z"/>
                <w:rFonts w:ascii="Calibri" w:eastAsia="Times New Roman" w:hAnsi="Calibri" w:cs="Calibri"/>
                <w:color w:val="000000"/>
                <w:lang w:val="en-US"/>
              </w:rPr>
            </w:pPr>
            <w:ins w:id="122" w:author="Windows User" w:date="2021-06-21T17:53:00Z">
              <w:r w:rsidRPr="00395819">
                <w:rPr>
                  <w:rFonts w:ascii="Calibri" w:eastAsia="Times New Roman" w:hAnsi="Calibri" w:cs="Calibri"/>
                  <w:color w:val="000000"/>
                  <w:lang w:val="en-US"/>
                </w:rPr>
                <w:t>POINT (-122.37332 37.83162)</w:t>
              </w:r>
            </w:ins>
          </w:p>
        </w:tc>
      </w:tr>
      <w:tr w:rsidR="00395819" w:rsidRPr="00395819" w14:paraId="4628F74A" w14:textId="77777777" w:rsidTr="002E56A6">
        <w:trPr>
          <w:trHeight w:val="288"/>
          <w:ins w:id="123" w:author="Windows User" w:date="2021-06-21T17:53:00Z"/>
          <w:trPrChange w:id="124"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125" w:author="Windows User" w:date="2021-06-25T11:14:00Z">
              <w:tcPr>
                <w:tcW w:w="4160" w:type="dxa"/>
                <w:tcBorders>
                  <w:top w:val="nil"/>
                  <w:left w:val="nil"/>
                  <w:bottom w:val="nil"/>
                  <w:right w:val="nil"/>
                </w:tcBorders>
                <w:shd w:val="clear" w:color="auto" w:fill="auto"/>
                <w:noWrap/>
                <w:vAlign w:val="bottom"/>
                <w:hideMark/>
              </w:tcPr>
            </w:tcPrChange>
          </w:tcPr>
          <w:p w14:paraId="27A7139E" w14:textId="77777777" w:rsidR="00395819" w:rsidRPr="00395819" w:rsidRDefault="00395819" w:rsidP="00395819">
            <w:pPr>
              <w:spacing w:line="240" w:lineRule="auto"/>
              <w:rPr>
                <w:ins w:id="126" w:author="Windows User" w:date="2021-06-21T17:53:00Z"/>
                <w:rFonts w:ascii="Calibri" w:eastAsia="Times New Roman" w:hAnsi="Calibri" w:cs="Calibri"/>
                <w:color w:val="000000"/>
                <w:lang w:val="en-US"/>
              </w:rPr>
            </w:pPr>
            <w:ins w:id="127" w:author="Windows User" w:date="2021-06-21T17:53:00Z">
              <w:r w:rsidRPr="00395819">
                <w:rPr>
                  <w:rFonts w:ascii="Calibri" w:eastAsia="Times New Roman" w:hAnsi="Calibri" w:cs="Calibri"/>
                  <w:color w:val="000000"/>
                  <w:lang w:val="en-US"/>
                </w:rPr>
                <w:t>M041095</w:t>
              </w:r>
            </w:ins>
          </w:p>
        </w:tc>
        <w:tc>
          <w:tcPr>
            <w:tcW w:w="714" w:type="pct"/>
            <w:tcBorders>
              <w:top w:val="nil"/>
              <w:left w:val="nil"/>
              <w:bottom w:val="nil"/>
              <w:right w:val="nil"/>
            </w:tcBorders>
            <w:shd w:val="clear" w:color="auto" w:fill="auto"/>
            <w:noWrap/>
            <w:vAlign w:val="bottom"/>
            <w:hideMark/>
            <w:tcPrChange w:id="128" w:author="Windows User" w:date="2021-06-25T11:14:00Z">
              <w:tcPr>
                <w:tcW w:w="4160" w:type="dxa"/>
                <w:tcBorders>
                  <w:top w:val="nil"/>
                  <w:left w:val="nil"/>
                  <w:bottom w:val="nil"/>
                  <w:right w:val="nil"/>
                </w:tcBorders>
                <w:shd w:val="clear" w:color="auto" w:fill="auto"/>
                <w:noWrap/>
                <w:vAlign w:val="bottom"/>
                <w:hideMark/>
              </w:tcPr>
            </w:tcPrChange>
          </w:tcPr>
          <w:p w14:paraId="4FA85C54" w14:textId="77777777" w:rsidR="00395819" w:rsidRPr="00395819" w:rsidRDefault="00395819" w:rsidP="00395819">
            <w:pPr>
              <w:spacing w:line="240" w:lineRule="auto"/>
              <w:rPr>
                <w:ins w:id="129" w:author="Windows User" w:date="2021-06-21T17:53:00Z"/>
                <w:rFonts w:ascii="Calibri" w:eastAsia="Times New Roman" w:hAnsi="Calibri" w:cs="Calibri"/>
                <w:color w:val="000000"/>
                <w:lang w:val="en-US"/>
              </w:rPr>
            </w:pPr>
            <w:ins w:id="130"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131" w:author="Windows User" w:date="2021-06-25T11:14:00Z">
              <w:tcPr>
                <w:tcW w:w="4160" w:type="dxa"/>
                <w:tcBorders>
                  <w:top w:val="nil"/>
                  <w:left w:val="nil"/>
                  <w:bottom w:val="nil"/>
                  <w:right w:val="nil"/>
                </w:tcBorders>
                <w:shd w:val="clear" w:color="auto" w:fill="auto"/>
                <w:noWrap/>
                <w:vAlign w:val="bottom"/>
                <w:hideMark/>
              </w:tcPr>
            </w:tcPrChange>
          </w:tcPr>
          <w:p w14:paraId="08EAEABF" w14:textId="77777777" w:rsidR="00395819" w:rsidRPr="00395819" w:rsidRDefault="00395819" w:rsidP="00395819">
            <w:pPr>
              <w:spacing w:line="240" w:lineRule="auto"/>
              <w:rPr>
                <w:ins w:id="132" w:author="Windows User" w:date="2021-06-21T17:53:00Z"/>
                <w:rFonts w:ascii="Calibri" w:eastAsia="Times New Roman" w:hAnsi="Calibri" w:cs="Calibri"/>
                <w:color w:val="000000"/>
                <w:lang w:val="en-US"/>
              </w:rPr>
            </w:pPr>
            <w:ins w:id="133"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134" w:author="Windows User" w:date="2021-06-25T11:14:00Z">
              <w:tcPr>
                <w:tcW w:w="4160" w:type="dxa"/>
                <w:tcBorders>
                  <w:top w:val="nil"/>
                  <w:left w:val="nil"/>
                  <w:bottom w:val="nil"/>
                  <w:right w:val="nil"/>
                </w:tcBorders>
                <w:shd w:val="clear" w:color="auto" w:fill="auto"/>
                <w:noWrap/>
                <w:vAlign w:val="bottom"/>
                <w:hideMark/>
              </w:tcPr>
            </w:tcPrChange>
          </w:tcPr>
          <w:p w14:paraId="373C47E7" w14:textId="77777777" w:rsidR="00395819" w:rsidRPr="00395819" w:rsidRDefault="00395819" w:rsidP="00395819">
            <w:pPr>
              <w:spacing w:line="240" w:lineRule="auto"/>
              <w:rPr>
                <w:ins w:id="135" w:author="Windows User" w:date="2021-06-21T17:53:00Z"/>
                <w:rFonts w:ascii="Calibri" w:eastAsia="Times New Roman" w:hAnsi="Calibri" w:cs="Calibri"/>
                <w:color w:val="000000"/>
                <w:lang w:val="en-US"/>
              </w:rPr>
            </w:pPr>
            <w:ins w:id="136"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137" w:author="Windows User" w:date="2021-06-25T11:14:00Z">
              <w:tcPr>
                <w:tcW w:w="4160" w:type="dxa"/>
                <w:tcBorders>
                  <w:top w:val="nil"/>
                  <w:left w:val="nil"/>
                  <w:bottom w:val="nil"/>
                  <w:right w:val="nil"/>
                </w:tcBorders>
                <w:shd w:val="clear" w:color="auto" w:fill="auto"/>
                <w:noWrap/>
                <w:vAlign w:val="bottom"/>
                <w:hideMark/>
              </w:tcPr>
            </w:tcPrChange>
          </w:tcPr>
          <w:p w14:paraId="1E9F2A55" w14:textId="77777777" w:rsidR="00395819" w:rsidRPr="00395819" w:rsidRDefault="00395819" w:rsidP="00395819">
            <w:pPr>
              <w:spacing w:line="240" w:lineRule="auto"/>
              <w:jc w:val="right"/>
              <w:rPr>
                <w:ins w:id="138" w:author="Windows User" w:date="2021-06-21T17:53:00Z"/>
                <w:rFonts w:ascii="Calibri" w:eastAsia="Times New Roman" w:hAnsi="Calibri" w:cs="Calibri"/>
                <w:color w:val="000000"/>
                <w:lang w:val="en-US"/>
              </w:rPr>
            </w:pPr>
            <w:ins w:id="139"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140" w:author="Windows User" w:date="2021-06-25T11:14:00Z">
              <w:tcPr>
                <w:tcW w:w="4160" w:type="dxa"/>
                <w:tcBorders>
                  <w:top w:val="nil"/>
                  <w:left w:val="nil"/>
                  <w:bottom w:val="nil"/>
                  <w:right w:val="nil"/>
                </w:tcBorders>
                <w:shd w:val="clear" w:color="auto" w:fill="auto"/>
                <w:noWrap/>
                <w:vAlign w:val="bottom"/>
                <w:hideMark/>
              </w:tcPr>
            </w:tcPrChange>
          </w:tcPr>
          <w:p w14:paraId="5B27C84F" w14:textId="77777777" w:rsidR="00395819" w:rsidRPr="00395819" w:rsidRDefault="00395819" w:rsidP="00395819">
            <w:pPr>
              <w:spacing w:line="240" w:lineRule="auto"/>
              <w:jc w:val="right"/>
              <w:rPr>
                <w:ins w:id="141" w:author="Windows User" w:date="2021-06-21T17:53:00Z"/>
                <w:rFonts w:ascii="Calibri" w:eastAsia="Times New Roman" w:hAnsi="Calibri" w:cs="Calibri"/>
                <w:color w:val="000000"/>
                <w:lang w:val="en-US"/>
              </w:rPr>
            </w:pPr>
            <w:ins w:id="142" w:author="Windows User" w:date="2021-06-21T17:53:00Z">
              <w:r w:rsidRPr="00395819">
                <w:rPr>
                  <w:rFonts w:ascii="Calibri" w:eastAsia="Times New Roman" w:hAnsi="Calibri" w:cs="Calibri"/>
                  <w:color w:val="000000"/>
                  <w:lang w:val="en-US"/>
                </w:rPr>
                <w:t>6/18/2004</w:t>
              </w:r>
            </w:ins>
          </w:p>
        </w:tc>
        <w:tc>
          <w:tcPr>
            <w:tcW w:w="714" w:type="pct"/>
            <w:tcBorders>
              <w:top w:val="nil"/>
              <w:left w:val="nil"/>
              <w:bottom w:val="nil"/>
              <w:right w:val="nil"/>
            </w:tcBorders>
            <w:shd w:val="clear" w:color="auto" w:fill="auto"/>
            <w:noWrap/>
            <w:vAlign w:val="bottom"/>
            <w:hideMark/>
            <w:tcPrChange w:id="143" w:author="Windows User" w:date="2021-06-25T11:14:00Z">
              <w:tcPr>
                <w:tcW w:w="4160" w:type="dxa"/>
                <w:tcBorders>
                  <w:top w:val="nil"/>
                  <w:left w:val="nil"/>
                  <w:bottom w:val="nil"/>
                  <w:right w:val="nil"/>
                </w:tcBorders>
                <w:shd w:val="clear" w:color="auto" w:fill="auto"/>
                <w:noWrap/>
                <w:vAlign w:val="bottom"/>
                <w:hideMark/>
              </w:tcPr>
            </w:tcPrChange>
          </w:tcPr>
          <w:p w14:paraId="203C58D7" w14:textId="77777777" w:rsidR="00395819" w:rsidRPr="00395819" w:rsidRDefault="00395819" w:rsidP="00395819">
            <w:pPr>
              <w:spacing w:line="240" w:lineRule="auto"/>
              <w:rPr>
                <w:ins w:id="144" w:author="Windows User" w:date="2021-06-21T17:53:00Z"/>
                <w:rFonts w:ascii="Calibri" w:eastAsia="Times New Roman" w:hAnsi="Calibri" w:cs="Calibri"/>
                <w:color w:val="000000"/>
                <w:lang w:val="en-US"/>
              </w:rPr>
            </w:pPr>
            <w:ins w:id="145" w:author="Windows User" w:date="2021-06-21T17:53:00Z">
              <w:r w:rsidRPr="00395819">
                <w:rPr>
                  <w:rFonts w:ascii="Calibri" w:eastAsia="Times New Roman" w:hAnsi="Calibri" w:cs="Calibri"/>
                  <w:color w:val="000000"/>
                  <w:lang w:val="en-US"/>
                </w:rPr>
                <w:t>POINT (-122.37332 37.83162)</w:t>
              </w:r>
            </w:ins>
          </w:p>
        </w:tc>
      </w:tr>
      <w:tr w:rsidR="00395819" w:rsidRPr="00395819" w14:paraId="3F04B1F6" w14:textId="77777777" w:rsidTr="002E56A6">
        <w:trPr>
          <w:trHeight w:val="288"/>
          <w:ins w:id="146" w:author="Windows User" w:date="2021-06-21T17:53:00Z"/>
          <w:trPrChange w:id="147"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148" w:author="Windows User" w:date="2021-06-25T11:14:00Z">
              <w:tcPr>
                <w:tcW w:w="4160" w:type="dxa"/>
                <w:tcBorders>
                  <w:top w:val="nil"/>
                  <w:left w:val="nil"/>
                  <w:bottom w:val="nil"/>
                  <w:right w:val="nil"/>
                </w:tcBorders>
                <w:shd w:val="clear" w:color="auto" w:fill="auto"/>
                <w:noWrap/>
                <w:vAlign w:val="bottom"/>
                <w:hideMark/>
              </w:tcPr>
            </w:tcPrChange>
          </w:tcPr>
          <w:p w14:paraId="2CA39ACA" w14:textId="77777777" w:rsidR="00395819" w:rsidRPr="00395819" w:rsidRDefault="00395819" w:rsidP="00395819">
            <w:pPr>
              <w:spacing w:line="240" w:lineRule="auto"/>
              <w:rPr>
                <w:ins w:id="149" w:author="Windows User" w:date="2021-06-21T17:53:00Z"/>
                <w:rFonts w:ascii="Calibri" w:eastAsia="Times New Roman" w:hAnsi="Calibri" w:cs="Calibri"/>
                <w:color w:val="000000"/>
                <w:lang w:val="en-US"/>
              </w:rPr>
            </w:pPr>
            <w:ins w:id="150" w:author="Windows User" w:date="2021-06-21T17:53:00Z">
              <w:r w:rsidRPr="00395819">
                <w:rPr>
                  <w:rFonts w:ascii="Calibri" w:eastAsia="Times New Roman" w:hAnsi="Calibri" w:cs="Calibri"/>
                  <w:color w:val="000000"/>
                  <w:lang w:val="en-US"/>
                </w:rPr>
                <w:t>M041096</w:t>
              </w:r>
            </w:ins>
          </w:p>
        </w:tc>
        <w:tc>
          <w:tcPr>
            <w:tcW w:w="714" w:type="pct"/>
            <w:tcBorders>
              <w:top w:val="nil"/>
              <w:left w:val="nil"/>
              <w:bottom w:val="nil"/>
              <w:right w:val="nil"/>
            </w:tcBorders>
            <w:shd w:val="clear" w:color="auto" w:fill="auto"/>
            <w:noWrap/>
            <w:vAlign w:val="bottom"/>
            <w:hideMark/>
            <w:tcPrChange w:id="151" w:author="Windows User" w:date="2021-06-25T11:14:00Z">
              <w:tcPr>
                <w:tcW w:w="4160" w:type="dxa"/>
                <w:tcBorders>
                  <w:top w:val="nil"/>
                  <w:left w:val="nil"/>
                  <w:bottom w:val="nil"/>
                  <w:right w:val="nil"/>
                </w:tcBorders>
                <w:shd w:val="clear" w:color="auto" w:fill="auto"/>
                <w:noWrap/>
                <w:vAlign w:val="bottom"/>
                <w:hideMark/>
              </w:tcPr>
            </w:tcPrChange>
          </w:tcPr>
          <w:p w14:paraId="1B76071C" w14:textId="77777777" w:rsidR="00395819" w:rsidRPr="00395819" w:rsidRDefault="00395819" w:rsidP="00395819">
            <w:pPr>
              <w:spacing w:line="240" w:lineRule="auto"/>
              <w:rPr>
                <w:ins w:id="152" w:author="Windows User" w:date="2021-06-21T17:53:00Z"/>
                <w:rFonts w:ascii="Calibri" w:eastAsia="Times New Roman" w:hAnsi="Calibri" w:cs="Calibri"/>
                <w:color w:val="000000"/>
                <w:lang w:val="en-US"/>
              </w:rPr>
            </w:pPr>
            <w:ins w:id="153"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154" w:author="Windows User" w:date="2021-06-25T11:14:00Z">
              <w:tcPr>
                <w:tcW w:w="4160" w:type="dxa"/>
                <w:tcBorders>
                  <w:top w:val="nil"/>
                  <w:left w:val="nil"/>
                  <w:bottom w:val="nil"/>
                  <w:right w:val="nil"/>
                </w:tcBorders>
                <w:shd w:val="clear" w:color="auto" w:fill="auto"/>
                <w:noWrap/>
                <w:vAlign w:val="bottom"/>
                <w:hideMark/>
              </w:tcPr>
            </w:tcPrChange>
          </w:tcPr>
          <w:p w14:paraId="19FB7AD7" w14:textId="77777777" w:rsidR="00395819" w:rsidRPr="00395819" w:rsidRDefault="00395819" w:rsidP="00395819">
            <w:pPr>
              <w:spacing w:line="240" w:lineRule="auto"/>
              <w:rPr>
                <w:ins w:id="155" w:author="Windows User" w:date="2021-06-21T17:53:00Z"/>
                <w:rFonts w:ascii="Calibri" w:eastAsia="Times New Roman" w:hAnsi="Calibri" w:cs="Calibri"/>
                <w:color w:val="000000"/>
                <w:lang w:val="en-US"/>
              </w:rPr>
            </w:pPr>
            <w:ins w:id="156"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157" w:author="Windows User" w:date="2021-06-25T11:14:00Z">
              <w:tcPr>
                <w:tcW w:w="4160" w:type="dxa"/>
                <w:tcBorders>
                  <w:top w:val="nil"/>
                  <w:left w:val="nil"/>
                  <w:bottom w:val="nil"/>
                  <w:right w:val="nil"/>
                </w:tcBorders>
                <w:shd w:val="clear" w:color="auto" w:fill="auto"/>
                <w:noWrap/>
                <w:vAlign w:val="bottom"/>
                <w:hideMark/>
              </w:tcPr>
            </w:tcPrChange>
          </w:tcPr>
          <w:p w14:paraId="5FA45063" w14:textId="77777777" w:rsidR="00395819" w:rsidRPr="00395819" w:rsidRDefault="00395819" w:rsidP="00395819">
            <w:pPr>
              <w:spacing w:line="240" w:lineRule="auto"/>
              <w:rPr>
                <w:ins w:id="158" w:author="Windows User" w:date="2021-06-21T17:53:00Z"/>
                <w:rFonts w:ascii="Calibri" w:eastAsia="Times New Roman" w:hAnsi="Calibri" w:cs="Calibri"/>
                <w:color w:val="000000"/>
                <w:lang w:val="en-US"/>
              </w:rPr>
            </w:pPr>
            <w:ins w:id="159"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160" w:author="Windows User" w:date="2021-06-25T11:14:00Z">
              <w:tcPr>
                <w:tcW w:w="4160" w:type="dxa"/>
                <w:tcBorders>
                  <w:top w:val="nil"/>
                  <w:left w:val="nil"/>
                  <w:bottom w:val="nil"/>
                  <w:right w:val="nil"/>
                </w:tcBorders>
                <w:shd w:val="clear" w:color="auto" w:fill="auto"/>
                <w:noWrap/>
                <w:vAlign w:val="bottom"/>
                <w:hideMark/>
              </w:tcPr>
            </w:tcPrChange>
          </w:tcPr>
          <w:p w14:paraId="3DACCE57" w14:textId="77777777" w:rsidR="00395819" w:rsidRPr="00395819" w:rsidRDefault="00395819" w:rsidP="00395819">
            <w:pPr>
              <w:spacing w:line="240" w:lineRule="auto"/>
              <w:jc w:val="right"/>
              <w:rPr>
                <w:ins w:id="161" w:author="Windows User" w:date="2021-06-21T17:53:00Z"/>
                <w:rFonts w:ascii="Calibri" w:eastAsia="Times New Roman" w:hAnsi="Calibri" w:cs="Calibri"/>
                <w:color w:val="000000"/>
                <w:lang w:val="en-US"/>
              </w:rPr>
            </w:pPr>
            <w:ins w:id="162"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163" w:author="Windows User" w:date="2021-06-25T11:14:00Z">
              <w:tcPr>
                <w:tcW w:w="4160" w:type="dxa"/>
                <w:tcBorders>
                  <w:top w:val="nil"/>
                  <w:left w:val="nil"/>
                  <w:bottom w:val="nil"/>
                  <w:right w:val="nil"/>
                </w:tcBorders>
                <w:shd w:val="clear" w:color="auto" w:fill="auto"/>
                <w:noWrap/>
                <w:vAlign w:val="bottom"/>
                <w:hideMark/>
              </w:tcPr>
            </w:tcPrChange>
          </w:tcPr>
          <w:p w14:paraId="2974BA6C" w14:textId="77777777" w:rsidR="00395819" w:rsidRPr="00395819" w:rsidRDefault="00395819" w:rsidP="00395819">
            <w:pPr>
              <w:spacing w:line="240" w:lineRule="auto"/>
              <w:jc w:val="right"/>
              <w:rPr>
                <w:ins w:id="164" w:author="Windows User" w:date="2021-06-21T17:53:00Z"/>
                <w:rFonts w:ascii="Calibri" w:eastAsia="Times New Roman" w:hAnsi="Calibri" w:cs="Calibri"/>
                <w:color w:val="000000"/>
                <w:lang w:val="en-US"/>
              </w:rPr>
            </w:pPr>
            <w:ins w:id="165" w:author="Windows User" w:date="2021-06-21T17:53:00Z">
              <w:r w:rsidRPr="00395819">
                <w:rPr>
                  <w:rFonts w:ascii="Calibri" w:eastAsia="Times New Roman" w:hAnsi="Calibri" w:cs="Calibri"/>
                  <w:color w:val="000000"/>
                  <w:lang w:val="en-US"/>
                </w:rPr>
                <w:t>6/18/2004</w:t>
              </w:r>
            </w:ins>
          </w:p>
        </w:tc>
        <w:tc>
          <w:tcPr>
            <w:tcW w:w="714" w:type="pct"/>
            <w:tcBorders>
              <w:top w:val="nil"/>
              <w:left w:val="nil"/>
              <w:bottom w:val="nil"/>
              <w:right w:val="nil"/>
            </w:tcBorders>
            <w:shd w:val="clear" w:color="auto" w:fill="auto"/>
            <w:noWrap/>
            <w:vAlign w:val="bottom"/>
            <w:hideMark/>
            <w:tcPrChange w:id="166" w:author="Windows User" w:date="2021-06-25T11:14:00Z">
              <w:tcPr>
                <w:tcW w:w="4160" w:type="dxa"/>
                <w:tcBorders>
                  <w:top w:val="nil"/>
                  <w:left w:val="nil"/>
                  <w:bottom w:val="nil"/>
                  <w:right w:val="nil"/>
                </w:tcBorders>
                <w:shd w:val="clear" w:color="auto" w:fill="auto"/>
                <w:noWrap/>
                <w:vAlign w:val="bottom"/>
                <w:hideMark/>
              </w:tcPr>
            </w:tcPrChange>
          </w:tcPr>
          <w:p w14:paraId="7E207A67" w14:textId="77777777" w:rsidR="00395819" w:rsidRPr="00395819" w:rsidRDefault="00395819" w:rsidP="00395819">
            <w:pPr>
              <w:spacing w:line="240" w:lineRule="auto"/>
              <w:rPr>
                <w:ins w:id="167" w:author="Windows User" w:date="2021-06-21T17:53:00Z"/>
                <w:rFonts w:ascii="Calibri" w:eastAsia="Times New Roman" w:hAnsi="Calibri" w:cs="Calibri"/>
                <w:color w:val="000000"/>
                <w:lang w:val="en-US"/>
              </w:rPr>
            </w:pPr>
            <w:ins w:id="168" w:author="Windows User" w:date="2021-06-21T17:53:00Z">
              <w:r w:rsidRPr="00395819">
                <w:rPr>
                  <w:rFonts w:ascii="Calibri" w:eastAsia="Times New Roman" w:hAnsi="Calibri" w:cs="Calibri"/>
                  <w:color w:val="000000"/>
                  <w:lang w:val="en-US"/>
                </w:rPr>
                <w:t>POINT (-122.37332 37.83162)</w:t>
              </w:r>
            </w:ins>
          </w:p>
        </w:tc>
      </w:tr>
      <w:tr w:rsidR="00395819" w:rsidRPr="00395819" w14:paraId="56F56F85" w14:textId="77777777" w:rsidTr="002E56A6">
        <w:trPr>
          <w:trHeight w:val="288"/>
          <w:ins w:id="169" w:author="Windows User" w:date="2021-06-21T17:53:00Z"/>
          <w:trPrChange w:id="170"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171" w:author="Windows User" w:date="2021-06-25T11:14:00Z">
              <w:tcPr>
                <w:tcW w:w="4160" w:type="dxa"/>
                <w:tcBorders>
                  <w:top w:val="nil"/>
                  <w:left w:val="nil"/>
                  <w:bottom w:val="nil"/>
                  <w:right w:val="nil"/>
                </w:tcBorders>
                <w:shd w:val="clear" w:color="auto" w:fill="auto"/>
                <w:noWrap/>
                <w:vAlign w:val="bottom"/>
                <w:hideMark/>
              </w:tcPr>
            </w:tcPrChange>
          </w:tcPr>
          <w:p w14:paraId="322BFD9D" w14:textId="77777777" w:rsidR="00395819" w:rsidRPr="00395819" w:rsidRDefault="00395819" w:rsidP="00395819">
            <w:pPr>
              <w:spacing w:line="240" w:lineRule="auto"/>
              <w:rPr>
                <w:ins w:id="172" w:author="Windows User" w:date="2021-06-21T17:53:00Z"/>
                <w:rFonts w:ascii="Calibri" w:eastAsia="Times New Roman" w:hAnsi="Calibri" w:cs="Calibri"/>
                <w:color w:val="000000"/>
                <w:lang w:val="en-US"/>
              </w:rPr>
            </w:pPr>
            <w:ins w:id="173" w:author="Windows User" w:date="2021-06-21T17:53:00Z">
              <w:r w:rsidRPr="00395819">
                <w:rPr>
                  <w:rFonts w:ascii="Calibri" w:eastAsia="Times New Roman" w:hAnsi="Calibri" w:cs="Calibri"/>
                  <w:color w:val="000000"/>
                  <w:lang w:val="en-US"/>
                </w:rPr>
                <w:t>M041097</w:t>
              </w:r>
            </w:ins>
          </w:p>
        </w:tc>
        <w:tc>
          <w:tcPr>
            <w:tcW w:w="714" w:type="pct"/>
            <w:tcBorders>
              <w:top w:val="nil"/>
              <w:left w:val="nil"/>
              <w:bottom w:val="nil"/>
              <w:right w:val="nil"/>
            </w:tcBorders>
            <w:shd w:val="clear" w:color="auto" w:fill="auto"/>
            <w:noWrap/>
            <w:vAlign w:val="bottom"/>
            <w:hideMark/>
            <w:tcPrChange w:id="174" w:author="Windows User" w:date="2021-06-25T11:14:00Z">
              <w:tcPr>
                <w:tcW w:w="4160" w:type="dxa"/>
                <w:tcBorders>
                  <w:top w:val="nil"/>
                  <w:left w:val="nil"/>
                  <w:bottom w:val="nil"/>
                  <w:right w:val="nil"/>
                </w:tcBorders>
                <w:shd w:val="clear" w:color="auto" w:fill="auto"/>
                <w:noWrap/>
                <w:vAlign w:val="bottom"/>
                <w:hideMark/>
              </w:tcPr>
            </w:tcPrChange>
          </w:tcPr>
          <w:p w14:paraId="5CAD424E" w14:textId="77777777" w:rsidR="00395819" w:rsidRPr="00395819" w:rsidRDefault="00395819" w:rsidP="00395819">
            <w:pPr>
              <w:spacing w:line="240" w:lineRule="auto"/>
              <w:rPr>
                <w:ins w:id="175" w:author="Windows User" w:date="2021-06-21T17:53:00Z"/>
                <w:rFonts w:ascii="Calibri" w:eastAsia="Times New Roman" w:hAnsi="Calibri" w:cs="Calibri"/>
                <w:color w:val="000000"/>
                <w:lang w:val="en-US"/>
              </w:rPr>
            </w:pPr>
            <w:ins w:id="176"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177" w:author="Windows User" w:date="2021-06-25T11:14:00Z">
              <w:tcPr>
                <w:tcW w:w="4160" w:type="dxa"/>
                <w:tcBorders>
                  <w:top w:val="nil"/>
                  <w:left w:val="nil"/>
                  <w:bottom w:val="nil"/>
                  <w:right w:val="nil"/>
                </w:tcBorders>
                <w:shd w:val="clear" w:color="auto" w:fill="auto"/>
                <w:noWrap/>
                <w:vAlign w:val="bottom"/>
                <w:hideMark/>
              </w:tcPr>
            </w:tcPrChange>
          </w:tcPr>
          <w:p w14:paraId="7DD5951B" w14:textId="77777777" w:rsidR="00395819" w:rsidRPr="00395819" w:rsidRDefault="00395819" w:rsidP="00395819">
            <w:pPr>
              <w:spacing w:line="240" w:lineRule="auto"/>
              <w:rPr>
                <w:ins w:id="178" w:author="Windows User" w:date="2021-06-21T17:53:00Z"/>
                <w:rFonts w:ascii="Calibri" w:eastAsia="Times New Roman" w:hAnsi="Calibri" w:cs="Calibri"/>
                <w:color w:val="000000"/>
                <w:lang w:val="en-US"/>
              </w:rPr>
            </w:pPr>
            <w:ins w:id="179"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180" w:author="Windows User" w:date="2021-06-25T11:14:00Z">
              <w:tcPr>
                <w:tcW w:w="4160" w:type="dxa"/>
                <w:tcBorders>
                  <w:top w:val="nil"/>
                  <w:left w:val="nil"/>
                  <w:bottom w:val="nil"/>
                  <w:right w:val="nil"/>
                </w:tcBorders>
                <w:shd w:val="clear" w:color="auto" w:fill="auto"/>
                <w:noWrap/>
                <w:vAlign w:val="bottom"/>
                <w:hideMark/>
              </w:tcPr>
            </w:tcPrChange>
          </w:tcPr>
          <w:p w14:paraId="05C626CC" w14:textId="77777777" w:rsidR="00395819" w:rsidRPr="00395819" w:rsidRDefault="00395819" w:rsidP="00395819">
            <w:pPr>
              <w:spacing w:line="240" w:lineRule="auto"/>
              <w:rPr>
                <w:ins w:id="181" w:author="Windows User" w:date="2021-06-21T17:53:00Z"/>
                <w:rFonts w:ascii="Calibri" w:eastAsia="Times New Roman" w:hAnsi="Calibri" w:cs="Calibri"/>
                <w:color w:val="000000"/>
                <w:lang w:val="en-US"/>
              </w:rPr>
            </w:pPr>
            <w:ins w:id="182"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183" w:author="Windows User" w:date="2021-06-25T11:14:00Z">
              <w:tcPr>
                <w:tcW w:w="4160" w:type="dxa"/>
                <w:tcBorders>
                  <w:top w:val="nil"/>
                  <w:left w:val="nil"/>
                  <w:bottom w:val="nil"/>
                  <w:right w:val="nil"/>
                </w:tcBorders>
                <w:shd w:val="clear" w:color="auto" w:fill="auto"/>
                <w:noWrap/>
                <w:vAlign w:val="bottom"/>
                <w:hideMark/>
              </w:tcPr>
            </w:tcPrChange>
          </w:tcPr>
          <w:p w14:paraId="1DCB0880" w14:textId="77777777" w:rsidR="00395819" w:rsidRPr="00395819" w:rsidRDefault="00395819" w:rsidP="00395819">
            <w:pPr>
              <w:spacing w:line="240" w:lineRule="auto"/>
              <w:jc w:val="right"/>
              <w:rPr>
                <w:ins w:id="184" w:author="Windows User" w:date="2021-06-21T17:53:00Z"/>
                <w:rFonts w:ascii="Calibri" w:eastAsia="Times New Roman" w:hAnsi="Calibri" w:cs="Calibri"/>
                <w:color w:val="000000"/>
                <w:lang w:val="en-US"/>
              </w:rPr>
            </w:pPr>
            <w:ins w:id="185"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186" w:author="Windows User" w:date="2021-06-25T11:14:00Z">
              <w:tcPr>
                <w:tcW w:w="4160" w:type="dxa"/>
                <w:tcBorders>
                  <w:top w:val="nil"/>
                  <w:left w:val="nil"/>
                  <w:bottom w:val="nil"/>
                  <w:right w:val="nil"/>
                </w:tcBorders>
                <w:shd w:val="clear" w:color="auto" w:fill="auto"/>
                <w:noWrap/>
                <w:vAlign w:val="bottom"/>
                <w:hideMark/>
              </w:tcPr>
            </w:tcPrChange>
          </w:tcPr>
          <w:p w14:paraId="1111C64F" w14:textId="77777777" w:rsidR="00395819" w:rsidRPr="00395819" w:rsidRDefault="00395819" w:rsidP="00395819">
            <w:pPr>
              <w:spacing w:line="240" w:lineRule="auto"/>
              <w:jc w:val="right"/>
              <w:rPr>
                <w:ins w:id="187" w:author="Windows User" w:date="2021-06-21T17:53:00Z"/>
                <w:rFonts w:ascii="Calibri" w:eastAsia="Times New Roman" w:hAnsi="Calibri" w:cs="Calibri"/>
                <w:color w:val="000000"/>
                <w:lang w:val="en-US"/>
              </w:rPr>
            </w:pPr>
            <w:ins w:id="188" w:author="Windows User" w:date="2021-06-21T17:53:00Z">
              <w:r w:rsidRPr="00395819">
                <w:rPr>
                  <w:rFonts w:ascii="Calibri" w:eastAsia="Times New Roman" w:hAnsi="Calibri" w:cs="Calibri"/>
                  <w:color w:val="000000"/>
                  <w:lang w:val="en-US"/>
                </w:rPr>
                <w:t>6/18/2004</w:t>
              </w:r>
            </w:ins>
          </w:p>
        </w:tc>
        <w:tc>
          <w:tcPr>
            <w:tcW w:w="714" w:type="pct"/>
            <w:tcBorders>
              <w:top w:val="nil"/>
              <w:left w:val="nil"/>
              <w:bottom w:val="nil"/>
              <w:right w:val="nil"/>
            </w:tcBorders>
            <w:shd w:val="clear" w:color="auto" w:fill="auto"/>
            <w:noWrap/>
            <w:vAlign w:val="bottom"/>
            <w:hideMark/>
            <w:tcPrChange w:id="189" w:author="Windows User" w:date="2021-06-25T11:14:00Z">
              <w:tcPr>
                <w:tcW w:w="4160" w:type="dxa"/>
                <w:tcBorders>
                  <w:top w:val="nil"/>
                  <w:left w:val="nil"/>
                  <w:bottom w:val="nil"/>
                  <w:right w:val="nil"/>
                </w:tcBorders>
                <w:shd w:val="clear" w:color="auto" w:fill="auto"/>
                <w:noWrap/>
                <w:vAlign w:val="bottom"/>
                <w:hideMark/>
              </w:tcPr>
            </w:tcPrChange>
          </w:tcPr>
          <w:p w14:paraId="71F173D4" w14:textId="77777777" w:rsidR="00395819" w:rsidRPr="00395819" w:rsidRDefault="00395819" w:rsidP="00395819">
            <w:pPr>
              <w:spacing w:line="240" w:lineRule="auto"/>
              <w:rPr>
                <w:ins w:id="190" w:author="Windows User" w:date="2021-06-21T17:53:00Z"/>
                <w:rFonts w:ascii="Calibri" w:eastAsia="Times New Roman" w:hAnsi="Calibri" w:cs="Calibri"/>
                <w:color w:val="000000"/>
                <w:lang w:val="en-US"/>
              </w:rPr>
            </w:pPr>
            <w:ins w:id="191" w:author="Windows User" w:date="2021-06-21T17:53:00Z">
              <w:r w:rsidRPr="00395819">
                <w:rPr>
                  <w:rFonts w:ascii="Calibri" w:eastAsia="Times New Roman" w:hAnsi="Calibri" w:cs="Calibri"/>
                  <w:color w:val="000000"/>
                  <w:lang w:val="en-US"/>
                </w:rPr>
                <w:t>POINT (-122.37332 37.83162)</w:t>
              </w:r>
            </w:ins>
          </w:p>
        </w:tc>
      </w:tr>
      <w:tr w:rsidR="00395819" w:rsidRPr="00395819" w14:paraId="61436713" w14:textId="77777777" w:rsidTr="002E56A6">
        <w:trPr>
          <w:trHeight w:val="288"/>
          <w:ins w:id="192" w:author="Windows User" w:date="2021-06-21T17:53:00Z"/>
          <w:trPrChange w:id="193"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194" w:author="Windows User" w:date="2021-06-25T11:14:00Z">
              <w:tcPr>
                <w:tcW w:w="4160" w:type="dxa"/>
                <w:tcBorders>
                  <w:top w:val="nil"/>
                  <w:left w:val="nil"/>
                  <w:bottom w:val="nil"/>
                  <w:right w:val="nil"/>
                </w:tcBorders>
                <w:shd w:val="clear" w:color="auto" w:fill="auto"/>
                <w:noWrap/>
                <w:vAlign w:val="bottom"/>
                <w:hideMark/>
              </w:tcPr>
            </w:tcPrChange>
          </w:tcPr>
          <w:p w14:paraId="20C4238D" w14:textId="77777777" w:rsidR="00395819" w:rsidRPr="00395819" w:rsidRDefault="00395819" w:rsidP="00395819">
            <w:pPr>
              <w:spacing w:line="240" w:lineRule="auto"/>
              <w:rPr>
                <w:ins w:id="195" w:author="Windows User" w:date="2021-06-21T17:53:00Z"/>
                <w:rFonts w:ascii="Calibri" w:eastAsia="Times New Roman" w:hAnsi="Calibri" w:cs="Calibri"/>
                <w:color w:val="000000"/>
                <w:lang w:val="en-US"/>
              </w:rPr>
            </w:pPr>
            <w:ins w:id="196" w:author="Windows User" w:date="2021-06-21T17:53:00Z">
              <w:r w:rsidRPr="00395819">
                <w:rPr>
                  <w:rFonts w:ascii="Calibri" w:eastAsia="Times New Roman" w:hAnsi="Calibri" w:cs="Calibri"/>
                  <w:color w:val="000000"/>
                  <w:lang w:val="en-US"/>
                </w:rPr>
                <w:t>M041098</w:t>
              </w:r>
            </w:ins>
          </w:p>
        </w:tc>
        <w:tc>
          <w:tcPr>
            <w:tcW w:w="714" w:type="pct"/>
            <w:tcBorders>
              <w:top w:val="nil"/>
              <w:left w:val="nil"/>
              <w:bottom w:val="nil"/>
              <w:right w:val="nil"/>
            </w:tcBorders>
            <w:shd w:val="clear" w:color="auto" w:fill="auto"/>
            <w:noWrap/>
            <w:vAlign w:val="bottom"/>
            <w:hideMark/>
            <w:tcPrChange w:id="197" w:author="Windows User" w:date="2021-06-25T11:14:00Z">
              <w:tcPr>
                <w:tcW w:w="4160" w:type="dxa"/>
                <w:tcBorders>
                  <w:top w:val="nil"/>
                  <w:left w:val="nil"/>
                  <w:bottom w:val="nil"/>
                  <w:right w:val="nil"/>
                </w:tcBorders>
                <w:shd w:val="clear" w:color="auto" w:fill="auto"/>
                <w:noWrap/>
                <w:vAlign w:val="bottom"/>
                <w:hideMark/>
              </w:tcPr>
            </w:tcPrChange>
          </w:tcPr>
          <w:p w14:paraId="1F9490B9" w14:textId="77777777" w:rsidR="00395819" w:rsidRPr="00395819" w:rsidRDefault="00395819" w:rsidP="00395819">
            <w:pPr>
              <w:spacing w:line="240" w:lineRule="auto"/>
              <w:rPr>
                <w:ins w:id="198" w:author="Windows User" w:date="2021-06-21T17:53:00Z"/>
                <w:rFonts w:ascii="Calibri" w:eastAsia="Times New Roman" w:hAnsi="Calibri" w:cs="Calibri"/>
                <w:color w:val="000000"/>
                <w:lang w:val="en-US"/>
              </w:rPr>
            </w:pPr>
            <w:ins w:id="199"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200" w:author="Windows User" w:date="2021-06-25T11:14:00Z">
              <w:tcPr>
                <w:tcW w:w="4160" w:type="dxa"/>
                <w:tcBorders>
                  <w:top w:val="nil"/>
                  <w:left w:val="nil"/>
                  <w:bottom w:val="nil"/>
                  <w:right w:val="nil"/>
                </w:tcBorders>
                <w:shd w:val="clear" w:color="auto" w:fill="auto"/>
                <w:noWrap/>
                <w:vAlign w:val="bottom"/>
                <w:hideMark/>
              </w:tcPr>
            </w:tcPrChange>
          </w:tcPr>
          <w:p w14:paraId="2180BB09" w14:textId="77777777" w:rsidR="00395819" w:rsidRPr="00395819" w:rsidRDefault="00395819" w:rsidP="00395819">
            <w:pPr>
              <w:spacing w:line="240" w:lineRule="auto"/>
              <w:rPr>
                <w:ins w:id="201" w:author="Windows User" w:date="2021-06-21T17:53:00Z"/>
                <w:rFonts w:ascii="Calibri" w:eastAsia="Times New Roman" w:hAnsi="Calibri" w:cs="Calibri"/>
                <w:color w:val="000000"/>
                <w:lang w:val="en-US"/>
              </w:rPr>
            </w:pPr>
            <w:ins w:id="202"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203" w:author="Windows User" w:date="2021-06-25T11:14:00Z">
              <w:tcPr>
                <w:tcW w:w="4160" w:type="dxa"/>
                <w:tcBorders>
                  <w:top w:val="nil"/>
                  <w:left w:val="nil"/>
                  <w:bottom w:val="nil"/>
                  <w:right w:val="nil"/>
                </w:tcBorders>
                <w:shd w:val="clear" w:color="auto" w:fill="auto"/>
                <w:noWrap/>
                <w:vAlign w:val="bottom"/>
                <w:hideMark/>
              </w:tcPr>
            </w:tcPrChange>
          </w:tcPr>
          <w:p w14:paraId="62941A17" w14:textId="77777777" w:rsidR="00395819" w:rsidRPr="00395819" w:rsidRDefault="00395819" w:rsidP="00395819">
            <w:pPr>
              <w:spacing w:line="240" w:lineRule="auto"/>
              <w:rPr>
                <w:ins w:id="204" w:author="Windows User" w:date="2021-06-21T17:53:00Z"/>
                <w:rFonts w:ascii="Calibri" w:eastAsia="Times New Roman" w:hAnsi="Calibri" w:cs="Calibri"/>
                <w:color w:val="000000"/>
                <w:lang w:val="en-US"/>
              </w:rPr>
            </w:pPr>
            <w:ins w:id="205"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206" w:author="Windows User" w:date="2021-06-25T11:14:00Z">
              <w:tcPr>
                <w:tcW w:w="4160" w:type="dxa"/>
                <w:tcBorders>
                  <w:top w:val="nil"/>
                  <w:left w:val="nil"/>
                  <w:bottom w:val="nil"/>
                  <w:right w:val="nil"/>
                </w:tcBorders>
                <w:shd w:val="clear" w:color="auto" w:fill="auto"/>
                <w:noWrap/>
                <w:vAlign w:val="bottom"/>
                <w:hideMark/>
              </w:tcPr>
            </w:tcPrChange>
          </w:tcPr>
          <w:p w14:paraId="66B9CBAE" w14:textId="77777777" w:rsidR="00395819" w:rsidRPr="00395819" w:rsidRDefault="00395819" w:rsidP="00395819">
            <w:pPr>
              <w:spacing w:line="240" w:lineRule="auto"/>
              <w:jc w:val="right"/>
              <w:rPr>
                <w:ins w:id="207" w:author="Windows User" w:date="2021-06-21T17:53:00Z"/>
                <w:rFonts w:ascii="Calibri" w:eastAsia="Times New Roman" w:hAnsi="Calibri" w:cs="Calibri"/>
                <w:color w:val="000000"/>
                <w:lang w:val="en-US"/>
              </w:rPr>
            </w:pPr>
            <w:ins w:id="208"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209" w:author="Windows User" w:date="2021-06-25T11:14:00Z">
              <w:tcPr>
                <w:tcW w:w="4160" w:type="dxa"/>
                <w:tcBorders>
                  <w:top w:val="nil"/>
                  <w:left w:val="nil"/>
                  <w:bottom w:val="nil"/>
                  <w:right w:val="nil"/>
                </w:tcBorders>
                <w:shd w:val="clear" w:color="auto" w:fill="auto"/>
                <w:noWrap/>
                <w:vAlign w:val="bottom"/>
                <w:hideMark/>
              </w:tcPr>
            </w:tcPrChange>
          </w:tcPr>
          <w:p w14:paraId="00C7BE90" w14:textId="77777777" w:rsidR="00395819" w:rsidRPr="00395819" w:rsidRDefault="00395819" w:rsidP="00395819">
            <w:pPr>
              <w:spacing w:line="240" w:lineRule="auto"/>
              <w:jc w:val="right"/>
              <w:rPr>
                <w:ins w:id="210" w:author="Windows User" w:date="2021-06-21T17:53:00Z"/>
                <w:rFonts w:ascii="Calibri" w:eastAsia="Times New Roman" w:hAnsi="Calibri" w:cs="Calibri"/>
                <w:color w:val="000000"/>
                <w:lang w:val="en-US"/>
              </w:rPr>
            </w:pPr>
            <w:ins w:id="211" w:author="Windows User" w:date="2021-06-21T17:53:00Z">
              <w:r w:rsidRPr="00395819">
                <w:rPr>
                  <w:rFonts w:ascii="Calibri" w:eastAsia="Times New Roman" w:hAnsi="Calibri" w:cs="Calibri"/>
                  <w:color w:val="000000"/>
                  <w:lang w:val="en-US"/>
                </w:rPr>
                <w:t>6/18/2004</w:t>
              </w:r>
            </w:ins>
          </w:p>
        </w:tc>
        <w:tc>
          <w:tcPr>
            <w:tcW w:w="714" w:type="pct"/>
            <w:tcBorders>
              <w:top w:val="nil"/>
              <w:left w:val="nil"/>
              <w:bottom w:val="nil"/>
              <w:right w:val="nil"/>
            </w:tcBorders>
            <w:shd w:val="clear" w:color="auto" w:fill="auto"/>
            <w:noWrap/>
            <w:vAlign w:val="bottom"/>
            <w:hideMark/>
            <w:tcPrChange w:id="212" w:author="Windows User" w:date="2021-06-25T11:14:00Z">
              <w:tcPr>
                <w:tcW w:w="4160" w:type="dxa"/>
                <w:tcBorders>
                  <w:top w:val="nil"/>
                  <w:left w:val="nil"/>
                  <w:bottom w:val="nil"/>
                  <w:right w:val="nil"/>
                </w:tcBorders>
                <w:shd w:val="clear" w:color="auto" w:fill="auto"/>
                <w:noWrap/>
                <w:vAlign w:val="bottom"/>
                <w:hideMark/>
              </w:tcPr>
            </w:tcPrChange>
          </w:tcPr>
          <w:p w14:paraId="09E64074" w14:textId="77777777" w:rsidR="00395819" w:rsidRPr="00395819" w:rsidRDefault="00395819" w:rsidP="00395819">
            <w:pPr>
              <w:spacing w:line="240" w:lineRule="auto"/>
              <w:rPr>
                <w:ins w:id="213" w:author="Windows User" w:date="2021-06-21T17:53:00Z"/>
                <w:rFonts w:ascii="Calibri" w:eastAsia="Times New Roman" w:hAnsi="Calibri" w:cs="Calibri"/>
                <w:color w:val="000000"/>
                <w:lang w:val="en-US"/>
              </w:rPr>
            </w:pPr>
            <w:ins w:id="214" w:author="Windows User" w:date="2021-06-21T17:53:00Z">
              <w:r w:rsidRPr="00395819">
                <w:rPr>
                  <w:rFonts w:ascii="Calibri" w:eastAsia="Times New Roman" w:hAnsi="Calibri" w:cs="Calibri"/>
                  <w:color w:val="000000"/>
                  <w:lang w:val="en-US"/>
                </w:rPr>
                <w:t>POINT (-122.37332 37.83162)</w:t>
              </w:r>
            </w:ins>
          </w:p>
        </w:tc>
      </w:tr>
      <w:tr w:rsidR="00395819" w:rsidRPr="00395819" w14:paraId="01383393" w14:textId="77777777" w:rsidTr="002E56A6">
        <w:trPr>
          <w:trHeight w:val="288"/>
          <w:ins w:id="215" w:author="Windows User" w:date="2021-06-21T17:53:00Z"/>
          <w:trPrChange w:id="216"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217" w:author="Windows User" w:date="2021-06-25T11:14:00Z">
              <w:tcPr>
                <w:tcW w:w="4160" w:type="dxa"/>
                <w:tcBorders>
                  <w:top w:val="nil"/>
                  <w:left w:val="nil"/>
                  <w:bottom w:val="nil"/>
                  <w:right w:val="nil"/>
                </w:tcBorders>
                <w:shd w:val="clear" w:color="auto" w:fill="auto"/>
                <w:noWrap/>
                <w:vAlign w:val="bottom"/>
                <w:hideMark/>
              </w:tcPr>
            </w:tcPrChange>
          </w:tcPr>
          <w:p w14:paraId="71D62D70" w14:textId="77777777" w:rsidR="00395819" w:rsidRPr="00395819" w:rsidRDefault="00395819" w:rsidP="00395819">
            <w:pPr>
              <w:spacing w:line="240" w:lineRule="auto"/>
              <w:rPr>
                <w:ins w:id="218" w:author="Windows User" w:date="2021-06-21T17:53:00Z"/>
                <w:rFonts w:ascii="Calibri" w:eastAsia="Times New Roman" w:hAnsi="Calibri" w:cs="Calibri"/>
                <w:color w:val="000000"/>
                <w:lang w:val="en-US"/>
              </w:rPr>
            </w:pPr>
            <w:ins w:id="219" w:author="Windows User" w:date="2021-06-21T17:53:00Z">
              <w:r w:rsidRPr="00395819">
                <w:rPr>
                  <w:rFonts w:ascii="Calibri" w:eastAsia="Times New Roman" w:hAnsi="Calibri" w:cs="Calibri"/>
                  <w:color w:val="000000"/>
                  <w:lang w:val="en-US"/>
                </w:rPr>
                <w:t>M041099</w:t>
              </w:r>
            </w:ins>
          </w:p>
        </w:tc>
        <w:tc>
          <w:tcPr>
            <w:tcW w:w="714" w:type="pct"/>
            <w:tcBorders>
              <w:top w:val="nil"/>
              <w:left w:val="nil"/>
              <w:bottom w:val="nil"/>
              <w:right w:val="nil"/>
            </w:tcBorders>
            <w:shd w:val="clear" w:color="auto" w:fill="auto"/>
            <w:noWrap/>
            <w:vAlign w:val="bottom"/>
            <w:hideMark/>
            <w:tcPrChange w:id="220" w:author="Windows User" w:date="2021-06-25T11:14:00Z">
              <w:tcPr>
                <w:tcW w:w="4160" w:type="dxa"/>
                <w:tcBorders>
                  <w:top w:val="nil"/>
                  <w:left w:val="nil"/>
                  <w:bottom w:val="nil"/>
                  <w:right w:val="nil"/>
                </w:tcBorders>
                <w:shd w:val="clear" w:color="auto" w:fill="auto"/>
                <w:noWrap/>
                <w:vAlign w:val="bottom"/>
                <w:hideMark/>
              </w:tcPr>
            </w:tcPrChange>
          </w:tcPr>
          <w:p w14:paraId="409A08A4" w14:textId="77777777" w:rsidR="00395819" w:rsidRPr="00395819" w:rsidRDefault="00395819" w:rsidP="00395819">
            <w:pPr>
              <w:spacing w:line="240" w:lineRule="auto"/>
              <w:rPr>
                <w:ins w:id="221" w:author="Windows User" w:date="2021-06-21T17:53:00Z"/>
                <w:rFonts w:ascii="Calibri" w:eastAsia="Times New Roman" w:hAnsi="Calibri" w:cs="Calibri"/>
                <w:color w:val="000000"/>
                <w:lang w:val="en-US"/>
              </w:rPr>
            </w:pPr>
            <w:ins w:id="222"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223" w:author="Windows User" w:date="2021-06-25T11:14:00Z">
              <w:tcPr>
                <w:tcW w:w="4160" w:type="dxa"/>
                <w:tcBorders>
                  <w:top w:val="nil"/>
                  <w:left w:val="nil"/>
                  <w:bottom w:val="nil"/>
                  <w:right w:val="nil"/>
                </w:tcBorders>
                <w:shd w:val="clear" w:color="auto" w:fill="auto"/>
                <w:noWrap/>
                <w:vAlign w:val="bottom"/>
                <w:hideMark/>
              </w:tcPr>
            </w:tcPrChange>
          </w:tcPr>
          <w:p w14:paraId="704A453B" w14:textId="77777777" w:rsidR="00395819" w:rsidRPr="00395819" w:rsidRDefault="00395819" w:rsidP="00395819">
            <w:pPr>
              <w:spacing w:line="240" w:lineRule="auto"/>
              <w:rPr>
                <w:ins w:id="224" w:author="Windows User" w:date="2021-06-21T17:53:00Z"/>
                <w:rFonts w:ascii="Calibri" w:eastAsia="Times New Roman" w:hAnsi="Calibri" w:cs="Calibri"/>
                <w:color w:val="000000"/>
                <w:lang w:val="en-US"/>
              </w:rPr>
            </w:pPr>
            <w:ins w:id="225"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226" w:author="Windows User" w:date="2021-06-25T11:14:00Z">
              <w:tcPr>
                <w:tcW w:w="4160" w:type="dxa"/>
                <w:tcBorders>
                  <w:top w:val="nil"/>
                  <w:left w:val="nil"/>
                  <w:bottom w:val="nil"/>
                  <w:right w:val="nil"/>
                </w:tcBorders>
                <w:shd w:val="clear" w:color="auto" w:fill="auto"/>
                <w:noWrap/>
                <w:vAlign w:val="bottom"/>
                <w:hideMark/>
              </w:tcPr>
            </w:tcPrChange>
          </w:tcPr>
          <w:p w14:paraId="6C4ED77A" w14:textId="77777777" w:rsidR="00395819" w:rsidRPr="00395819" w:rsidRDefault="00395819" w:rsidP="00395819">
            <w:pPr>
              <w:spacing w:line="240" w:lineRule="auto"/>
              <w:rPr>
                <w:ins w:id="227" w:author="Windows User" w:date="2021-06-21T17:53:00Z"/>
                <w:rFonts w:ascii="Calibri" w:eastAsia="Times New Roman" w:hAnsi="Calibri" w:cs="Calibri"/>
                <w:color w:val="000000"/>
                <w:lang w:val="en-US"/>
              </w:rPr>
            </w:pPr>
            <w:ins w:id="228"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229" w:author="Windows User" w:date="2021-06-25T11:14:00Z">
              <w:tcPr>
                <w:tcW w:w="4160" w:type="dxa"/>
                <w:tcBorders>
                  <w:top w:val="nil"/>
                  <w:left w:val="nil"/>
                  <w:bottom w:val="nil"/>
                  <w:right w:val="nil"/>
                </w:tcBorders>
                <w:shd w:val="clear" w:color="auto" w:fill="auto"/>
                <w:noWrap/>
                <w:vAlign w:val="bottom"/>
                <w:hideMark/>
              </w:tcPr>
            </w:tcPrChange>
          </w:tcPr>
          <w:p w14:paraId="27AD44A7" w14:textId="77777777" w:rsidR="00395819" w:rsidRPr="00395819" w:rsidRDefault="00395819" w:rsidP="00395819">
            <w:pPr>
              <w:spacing w:line="240" w:lineRule="auto"/>
              <w:jc w:val="right"/>
              <w:rPr>
                <w:ins w:id="230" w:author="Windows User" w:date="2021-06-21T17:53:00Z"/>
                <w:rFonts w:ascii="Calibri" w:eastAsia="Times New Roman" w:hAnsi="Calibri" w:cs="Calibri"/>
                <w:color w:val="000000"/>
                <w:lang w:val="en-US"/>
              </w:rPr>
            </w:pPr>
            <w:ins w:id="231"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232" w:author="Windows User" w:date="2021-06-25T11:14:00Z">
              <w:tcPr>
                <w:tcW w:w="4160" w:type="dxa"/>
                <w:tcBorders>
                  <w:top w:val="nil"/>
                  <w:left w:val="nil"/>
                  <w:bottom w:val="nil"/>
                  <w:right w:val="nil"/>
                </w:tcBorders>
                <w:shd w:val="clear" w:color="auto" w:fill="auto"/>
                <w:noWrap/>
                <w:vAlign w:val="bottom"/>
                <w:hideMark/>
              </w:tcPr>
            </w:tcPrChange>
          </w:tcPr>
          <w:p w14:paraId="3D2F92B6" w14:textId="77777777" w:rsidR="00395819" w:rsidRPr="00395819" w:rsidRDefault="00395819" w:rsidP="00395819">
            <w:pPr>
              <w:spacing w:line="240" w:lineRule="auto"/>
              <w:jc w:val="right"/>
              <w:rPr>
                <w:ins w:id="233" w:author="Windows User" w:date="2021-06-21T17:53:00Z"/>
                <w:rFonts w:ascii="Calibri" w:eastAsia="Times New Roman" w:hAnsi="Calibri" w:cs="Calibri"/>
                <w:color w:val="000000"/>
                <w:lang w:val="en-US"/>
              </w:rPr>
            </w:pPr>
            <w:ins w:id="234" w:author="Windows User" w:date="2021-06-21T17:53:00Z">
              <w:r w:rsidRPr="00395819">
                <w:rPr>
                  <w:rFonts w:ascii="Calibri" w:eastAsia="Times New Roman" w:hAnsi="Calibri" w:cs="Calibri"/>
                  <w:color w:val="000000"/>
                  <w:lang w:val="en-US"/>
                </w:rPr>
                <w:t>6/18/2004</w:t>
              </w:r>
            </w:ins>
          </w:p>
        </w:tc>
        <w:tc>
          <w:tcPr>
            <w:tcW w:w="714" w:type="pct"/>
            <w:tcBorders>
              <w:top w:val="nil"/>
              <w:left w:val="nil"/>
              <w:bottom w:val="nil"/>
              <w:right w:val="nil"/>
            </w:tcBorders>
            <w:shd w:val="clear" w:color="auto" w:fill="auto"/>
            <w:noWrap/>
            <w:vAlign w:val="bottom"/>
            <w:hideMark/>
            <w:tcPrChange w:id="235" w:author="Windows User" w:date="2021-06-25T11:14:00Z">
              <w:tcPr>
                <w:tcW w:w="4160" w:type="dxa"/>
                <w:tcBorders>
                  <w:top w:val="nil"/>
                  <w:left w:val="nil"/>
                  <w:bottom w:val="nil"/>
                  <w:right w:val="nil"/>
                </w:tcBorders>
                <w:shd w:val="clear" w:color="auto" w:fill="auto"/>
                <w:noWrap/>
                <w:vAlign w:val="bottom"/>
                <w:hideMark/>
              </w:tcPr>
            </w:tcPrChange>
          </w:tcPr>
          <w:p w14:paraId="651C1400" w14:textId="77777777" w:rsidR="00395819" w:rsidRPr="00395819" w:rsidRDefault="00395819" w:rsidP="00395819">
            <w:pPr>
              <w:spacing w:line="240" w:lineRule="auto"/>
              <w:rPr>
                <w:ins w:id="236" w:author="Windows User" w:date="2021-06-21T17:53:00Z"/>
                <w:rFonts w:ascii="Calibri" w:eastAsia="Times New Roman" w:hAnsi="Calibri" w:cs="Calibri"/>
                <w:color w:val="000000"/>
                <w:lang w:val="en-US"/>
              </w:rPr>
            </w:pPr>
            <w:ins w:id="237" w:author="Windows User" w:date="2021-06-21T17:53:00Z">
              <w:r w:rsidRPr="00395819">
                <w:rPr>
                  <w:rFonts w:ascii="Calibri" w:eastAsia="Times New Roman" w:hAnsi="Calibri" w:cs="Calibri"/>
                  <w:color w:val="000000"/>
                  <w:lang w:val="en-US"/>
                </w:rPr>
                <w:t>POINT (-122.37332 37.83162)</w:t>
              </w:r>
            </w:ins>
          </w:p>
        </w:tc>
      </w:tr>
      <w:tr w:rsidR="00395819" w:rsidRPr="00395819" w14:paraId="529C3EB2" w14:textId="77777777" w:rsidTr="002E56A6">
        <w:trPr>
          <w:trHeight w:val="288"/>
          <w:ins w:id="238" w:author="Windows User" w:date="2021-06-21T17:53:00Z"/>
          <w:trPrChange w:id="239"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240" w:author="Windows User" w:date="2021-06-25T11:14:00Z">
              <w:tcPr>
                <w:tcW w:w="4160" w:type="dxa"/>
                <w:tcBorders>
                  <w:top w:val="nil"/>
                  <w:left w:val="nil"/>
                  <w:bottom w:val="nil"/>
                  <w:right w:val="nil"/>
                </w:tcBorders>
                <w:shd w:val="clear" w:color="auto" w:fill="auto"/>
                <w:noWrap/>
                <w:vAlign w:val="bottom"/>
                <w:hideMark/>
              </w:tcPr>
            </w:tcPrChange>
          </w:tcPr>
          <w:p w14:paraId="641F2D45" w14:textId="77777777" w:rsidR="00395819" w:rsidRPr="00395819" w:rsidRDefault="00395819" w:rsidP="00395819">
            <w:pPr>
              <w:spacing w:line="240" w:lineRule="auto"/>
              <w:rPr>
                <w:ins w:id="241" w:author="Windows User" w:date="2021-06-21T17:53:00Z"/>
                <w:rFonts w:ascii="Calibri" w:eastAsia="Times New Roman" w:hAnsi="Calibri" w:cs="Calibri"/>
                <w:color w:val="000000"/>
                <w:lang w:val="en-US"/>
              </w:rPr>
            </w:pPr>
            <w:ins w:id="242" w:author="Windows User" w:date="2021-06-21T17:53:00Z">
              <w:r w:rsidRPr="00395819">
                <w:rPr>
                  <w:rFonts w:ascii="Calibri" w:eastAsia="Times New Roman" w:hAnsi="Calibri" w:cs="Calibri"/>
                  <w:color w:val="000000"/>
                  <w:lang w:val="en-US"/>
                </w:rPr>
                <w:t>M041351</w:t>
              </w:r>
            </w:ins>
          </w:p>
        </w:tc>
        <w:tc>
          <w:tcPr>
            <w:tcW w:w="714" w:type="pct"/>
            <w:tcBorders>
              <w:top w:val="nil"/>
              <w:left w:val="nil"/>
              <w:bottom w:val="nil"/>
              <w:right w:val="nil"/>
            </w:tcBorders>
            <w:shd w:val="clear" w:color="auto" w:fill="auto"/>
            <w:noWrap/>
            <w:vAlign w:val="bottom"/>
            <w:hideMark/>
            <w:tcPrChange w:id="243" w:author="Windows User" w:date="2021-06-25T11:14:00Z">
              <w:tcPr>
                <w:tcW w:w="4160" w:type="dxa"/>
                <w:tcBorders>
                  <w:top w:val="nil"/>
                  <w:left w:val="nil"/>
                  <w:bottom w:val="nil"/>
                  <w:right w:val="nil"/>
                </w:tcBorders>
                <w:shd w:val="clear" w:color="auto" w:fill="auto"/>
                <w:noWrap/>
                <w:vAlign w:val="bottom"/>
                <w:hideMark/>
              </w:tcPr>
            </w:tcPrChange>
          </w:tcPr>
          <w:p w14:paraId="1B18A9FA" w14:textId="77777777" w:rsidR="00395819" w:rsidRPr="00395819" w:rsidRDefault="00395819" w:rsidP="00395819">
            <w:pPr>
              <w:spacing w:line="240" w:lineRule="auto"/>
              <w:rPr>
                <w:ins w:id="244" w:author="Windows User" w:date="2021-06-21T17:53:00Z"/>
                <w:rFonts w:ascii="Calibri" w:eastAsia="Times New Roman" w:hAnsi="Calibri" w:cs="Calibri"/>
                <w:color w:val="000000"/>
                <w:lang w:val="en-US"/>
              </w:rPr>
            </w:pPr>
            <w:ins w:id="245"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246" w:author="Windows User" w:date="2021-06-25T11:14:00Z">
              <w:tcPr>
                <w:tcW w:w="4160" w:type="dxa"/>
                <w:tcBorders>
                  <w:top w:val="nil"/>
                  <w:left w:val="nil"/>
                  <w:bottom w:val="nil"/>
                  <w:right w:val="nil"/>
                </w:tcBorders>
                <w:shd w:val="clear" w:color="auto" w:fill="auto"/>
                <w:noWrap/>
                <w:vAlign w:val="bottom"/>
                <w:hideMark/>
              </w:tcPr>
            </w:tcPrChange>
          </w:tcPr>
          <w:p w14:paraId="1C3DAF11" w14:textId="77777777" w:rsidR="00395819" w:rsidRPr="00395819" w:rsidRDefault="00395819" w:rsidP="00395819">
            <w:pPr>
              <w:spacing w:line="240" w:lineRule="auto"/>
              <w:rPr>
                <w:ins w:id="247" w:author="Windows User" w:date="2021-06-21T17:53:00Z"/>
                <w:rFonts w:ascii="Calibri" w:eastAsia="Times New Roman" w:hAnsi="Calibri" w:cs="Calibri"/>
                <w:color w:val="000000"/>
                <w:lang w:val="en-US"/>
              </w:rPr>
            </w:pPr>
            <w:ins w:id="248"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249" w:author="Windows User" w:date="2021-06-25T11:14:00Z">
              <w:tcPr>
                <w:tcW w:w="4160" w:type="dxa"/>
                <w:tcBorders>
                  <w:top w:val="nil"/>
                  <w:left w:val="nil"/>
                  <w:bottom w:val="nil"/>
                  <w:right w:val="nil"/>
                </w:tcBorders>
                <w:shd w:val="clear" w:color="auto" w:fill="auto"/>
                <w:noWrap/>
                <w:vAlign w:val="bottom"/>
                <w:hideMark/>
              </w:tcPr>
            </w:tcPrChange>
          </w:tcPr>
          <w:p w14:paraId="0571F173" w14:textId="77777777" w:rsidR="00395819" w:rsidRPr="00395819" w:rsidRDefault="00395819" w:rsidP="00395819">
            <w:pPr>
              <w:spacing w:line="240" w:lineRule="auto"/>
              <w:rPr>
                <w:ins w:id="250" w:author="Windows User" w:date="2021-06-21T17:53:00Z"/>
                <w:rFonts w:ascii="Calibri" w:eastAsia="Times New Roman" w:hAnsi="Calibri" w:cs="Calibri"/>
                <w:color w:val="000000"/>
                <w:lang w:val="en-US"/>
              </w:rPr>
            </w:pPr>
            <w:ins w:id="251"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252" w:author="Windows User" w:date="2021-06-25T11:14:00Z">
              <w:tcPr>
                <w:tcW w:w="4160" w:type="dxa"/>
                <w:tcBorders>
                  <w:top w:val="nil"/>
                  <w:left w:val="nil"/>
                  <w:bottom w:val="nil"/>
                  <w:right w:val="nil"/>
                </w:tcBorders>
                <w:shd w:val="clear" w:color="auto" w:fill="auto"/>
                <w:noWrap/>
                <w:vAlign w:val="bottom"/>
                <w:hideMark/>
              </w:tcPr>
            </w:tcPrChange>
          </w:tcPr>
          <w:p w14:paraId="7F488D2F" w14:textId="77777777" w:rsidR="00395819" w:rsidRPr="00395819" w:rsidRDefault="00395819" w:rsidP="00395819">
            <w:pPr>
              <w:spacing w:line="240" w:lineRule="auto"/>
              <w:jc w:val="right"/>
              <w:rPr>
                <w:ins w:id="253" w:author="Windows User" w:date="2021-06-21T17:53:00Z"/>
                <w:rFonts w:ascii="Calibri" w:eastAsia="Times New Roman" w:hAnsi="Calibri" w:cs="Calibri"/>
                <w:color w:val="000000"/>
                <w:lang w:val="en-US"/>
              </w:rPr>
            </w:pPr>
            <w:ins w:id="254"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255" w:author="Windows User" w:date="2021-06-25T11:14:00Z">
              <w:tcPr>
                <w:tcW w:w="4160" w:type="dxa"/>
                <w:tcBorders>
                  <w:top w:val="nil"/>
                  <w:left w:val="nil"/>
                  <w:bottom w:val="nil"/>
                  <w:right w:val="nil"/>
                </w:tcBorders>
                <w:shd w:val="clear" w:color="auto" w:fill="auto"/>
                <w:noWrap/>
                <w:vAlign w:val="bottom"/>
                <w:hideMark/>
              </w:tcPr>
            </w:tcPrChange>
          </w:tcPr>
          <w:p w14:paraId="1D5D3E0F" w14:textId="77777777" w:rsidR="00395819" w:rsidRPr="00395819" w:rsidRDefault="00395819" w:rsidP="00395819">
            <w:pPr>
              <w:spacing w:line="240" w:lineRule="auto"/>
              <w:jc w:val="right"/>
              <w:rPr>
                <w:ins w:id="256" w:author="Windows User" w:date="2021-06-21T17:53:00Z"/>
                <w:rFonts w:ascii="Calibri" w:eastAsia="Times New Roman" w:hAnsi="Calibri" w:cs="Calibri"/>
                <w:color w:val="000000"/>
                <w:lang w:val="en-US"/>
              </w:rPr>
            </w:pPr>
            <w:ins w:id="257" w:author="Windows User" w:date="2021-06-21T17:53:00Z">
              <w:r w:rsidRPr="00395819">
                <w:rPr>
                  <w:rFonts w:ascii="Calibri" w:eastAsia="Times New Roman" w:hAnsi="Calibri" w:cs="Calibri"/>
                  <w:color w:val="000000"/>
                  <w:lang w:val="en-US"/>
                </w:rPr>
                <w:t>7/23/2004</w:t>
              </w:r>
            </w:ins>
          </w:p>
        </w:tc>
        <w:tc>
          <w:tcPr>
            <w:tcW w:w="714" w:type="pct"/>
            <w:tcBorders>
              <w:top w:val="nil"/>
              <w:left w:val="nil"/>
              <w:bottom w:val="nil"/>
              <w:right w:val="nil"/>
            </w:tcBorders>
            <w:shd w:val="clear" w:color="auto" w:fill="auto"/>
            <w:noWrap/>
            <w:vAlign w:val="bottom"/>
            <w:hideMark/>
            <w:tcPrChange w:id="258" w:author="Windows User" w:date="2021-06-25T11:14:00Z">
              <w:tcPr>
                <w:tcW w:w="4160" w:type="dxa"/>
                <w:tcBorders>
                  <w:top w:val="nil"/>
                  <w:left w:val="nil"/>
                  <w:bottom w:val="nil"/>
                  <w:right w:val="nil"/>
                </w:tcBorders>
                <w:shd w:val="clear" w:color="auto" w:fill="auto"/>
                <w:noWrap/>
                <w:vAlign w:val="bottom"/>
                <w:hideMark/>
              </w:tcPr>
            </w:tcPrChange>
          </w:tcPr>
          <w:p w14:paraId="1D229434" w14:textId="77777777" w:rsidR="00395819" w:rsidRPr="00395819" w:rsidRDefault="00395819" w:rsidP="00395819">
            <w:pPr>
              <w:spacing w:line="240" w:lineRule="auto"/>
              <w:rPr>
                <w:ins w:id="259" w:author="Windows User" w:date="2021-06-21T17:53:00Z"/>
                <w:rFonts w:ascii="Calibri" w:eastAsia="Times New Roman" w:hAnsi="Calibri" w:cs="Calibri"/>
                <w:color w:val="000000"/>
                <w:lang w:val="en-US"/>
              </w:rPr>
            </w:pPr>
            <w:ins w:id="260" w:author="Windows User" w:date="2021-06-21T17:53:00Z">
              <w:r w:rsidRPr="00395819">
                <w:rPr>
                  <w:rFonts w:ascii="Calibri" w:eastAsia="Times New Roman" w:hAnsi="Calibri" w:cs="Calibri"/>
                  <w:color w:val="000000"/>
                  <w:lang w:val="en-US"/>
                </w:rPr>
                <w:t>POINT (-122.37332 37.83162)</w:t>
              </w:r>
            </w:ins>
          </w:p>
        </w:tc>
      </w:tr>
      <w:tr w:rsidR="00395819" w:rsidRPr="00395819" w14:paraId="49D7F280" w14:textId="77777777" w:rsidTr="002E56A6">
        <w:trPr>
          <w:trHeight w:val="288"/>
          <w:ins w:id="261" w:author="Windows User" w:date="2021-06-21T17:53:00Z"/>
          <w:trPrChange w:id="262"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263" w:author="Windows User" w:date="2021-06-25T11:14:00Z">
              <w:tcPr>
                <w:tcW w:w="4160" w:type="dxa"/>
                <w:tcBorders>
                  <w:top w:val="nil"/>
                  <w:left w:val="nil"/>
                  <w:bottom w:val="nil"/>
                  <w:right w:val="nil"/>
                </w:tcBorders>
                <w:shd w:val="clear" w:color="auto" w:fill="auto"/>
                <w:noWrap/>
                <w:vAlign w:val="bottom"/>
                <w:hideMark/>
              </w:tcPr>
            </w:tcPrChange>
          </w:tcPr>
          <w:p w14:paraId="4F1E0828" w14:textId="77777777" w:rsidR="00395819" w:rsidRPr="00395819" w:rsidRDefault="00395819" w:rsidP="00395819">
            <w:pPr>
              <w:spacing w:line="240" w:lineRule="auto"/>
              <w:rPr>
                <w:ins w:id="264" w:author="Windows User" w:date="2021-06-21T17:53:00Z"/>
                <w:rFonts w:ascii="Calibri" w:eastAsia="Times New Roman" w:hAnsi="Calibri" w:cs="Calibri"/>
                <w:color w:val="000000"/>
                <w:lang w:val="en-US"/>
              </w:rPr>
            </w:pPr>
            <w:ins w:id="265" w:author="Windows User" w:date="2021-06-21T17:53:00Z">
              <w:r w:rsidRPr="00395819">
                <w:rPr>
                  <w:rFonts w:ascii="Calibri" w:eastAsia="Times New Roman" w:hAnsi="Calibri" w:cs="Calibri"/>
                  <w:color w:val="000000"/>
                  <w:lang w:val="en-US"/>
                </w:rPr>
                <w:t>M050558</w:t>
              </w:r>
            </w:ins>
          </w:p>
        </w:tc>
        <w:tc>
          <w:tcPr>
            <w:tcW w:w="714" w:type="pct"/>
            <w:tcBorders>
              <w:top w:val="nil"/>
              <w:left w:val="nil"/>
              <w:bottom w:val="nil"/>
              <w:right w:val="nil"/>
            </w:tcBorders>
            <w:shd w:val="clear" w:color="auto" w:fill="auto"/>
            <w:noWrap/>
            <w:vAlign w:val="bottom"/>
            <w:hideMark/>
            <w:tcPrChange w:id="266" w:author="Windows User" w:date="2021-06-25T11:14:00Z">
              <w:tcPr>
                <w:tcW w:w="4160" w:type="dxa"/>
                <w:tcBorders>
                  <w:top w:val="nil"/>
                  <w:left w:val="nil"/>
                  <w:bottom w:val="nil"/>
                  <w:right w:val="nil"/>
                </w:tcBorders>
                <w:shd w:val="clear" w:color="auto" w:fill="auto"/>
                <w:noWrap/>
                <w:vAlign w:val="bottom"/>
                <w:hideMark/>
              </w:tcPr>
            </w:tcPrChange>
          </w:tcPr>
          <w:p w14:paraId="4E2BCA09" w14:textId="77777777" w:rsidR="00395819" w:rsidRPr="00395819" w:rsidRDefault="00395819" w:rsidP="00395819">
            <w:pPr>
              <w:spacing w:line="240" w:lineRule="auto"/>
              <w:rPr>
                <w:ins w:id="267" w:author="Windows User" w:date="2021-06-21T17:53:00Z"/>
                <w:rFonts w:ascii="Calibri" w:eastAsia="Times New Roman" w:hAnsi="Calibri" w:cs="Calibri"/>
                <w:color w:val="000000"/>
                <w:lang w:val="en-US"/>
              </w:rPr>
            </w:pPr>
            <w:ins w:id="268"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269" w:author="Windows User" w:date="2021-06-25T11:14:00Z">
              <w:tcPr>
                <w:tcW w:w="4160" w:type="dxa"/>
                <w:tcBorders>
                  <w:top w:val="nil"/>
                  <w:left w:val="nil"/>
                  <w:bottom w:val="nil"/>
                  <w:right w:val="nil"/>
                </w:tcBorders>
                <w:shd w:val="clear" w:color="auto" w:fill="auto"/>
                <w:noWrap/>
                <w:vAlign w:val="bottom"/>
                <w:hideMark/>
              </w:tcPr>
            </w:tcPrChange>
          </w:tcPr>
          <w:p w14:paraId="00F29D81" w14:textId="77777777" w:rsidR="00395819" w:rsidRPr="00395819" w:rsidRDefault="00395819" w:rsidP="00395819">
            <w:pPr>
              <w:spacing w:line="240" w:lineRule="auto"/>
              <w:rPr>
                <w:ins w:id="270" w:author="Windows User" w:date="2021-06-21T17:53:00Z"/>
                <w:rFonts w:ascii="Calibri" w:eastAsia="Times New Roman" w:hAnsi="Calibri" w:cs="Calibri"/>
                <w:color w:val="000000"/>
                <w:lang w:val="en-US"/>
              </w:rPr>
            </w:pPr>
            <w:ins w:id="271"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272" w:author="Windows User" w:date="2021-06-25T11:14:00Z">
              <w:tcPr>
                <w:tcW w:w="4160" w:type="dxa"/>
                <w:tcBorders>
                  <w:top w:val="nil"/>
                  <w:left w:val="nil"/>
                  <w:bottom w:val="nil"/>
                  <w:right w:val="nil"/>
                </w:tcBorders>
                <w:shd w:val="clear" w:color="auto" w:fill="auto"/>
                <w:noWrap/>
                <w:vAlign w:val="bottom"/>
                <w:hideMark/>
              </w:tcPr>
            </w:tcPrChange>
          </w:tcPr>
          <w:p w14:paraId="7691165B" w14:textId="77777777" w:rsidR="00395819" w:rsidRPr="00395819" w:rsidRDefault="00395819" w:rsidP="00395819">
            <w:pPr>
              <w:spacing w:line="240" w:lineRule="auto"/>
              <w:rPr>
                <w:ins w:id="273" w:author="Windows User" w:date="2021-06-21T17:53:00Z"/>
                <w:rFonts w:ascii="Calibri" w:eastAsia="Times New Roman" w:hAnsi="Calibri" w:cs="Calibri"/>
                <w:color w:val="000000"/>
                <w:lang w:val="en-US"/>
              </w:rPr>
            </w:pPr>
            <w:ins w:id="274"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275" w:author="Windows User" w:date="2021-06-25T11:14:00Z">
              <w:tcPr>
                <w:tcW w:w="4160" w:type="dxa"/>
                <w:tcBorders>
                  <w:top w:val="nil"/>
                  <w:left w:val="nil"/>
                  <w:bottom w:val="nil"/>
                  <w:right w:val="nil"/>
                </w:tcBorders>
                <w:shd w:val="clear" w:color="auto" w:fill="auto"/>
                <w:noWrap/>
                <w:vAlign w:val="bottom"/>
                <w:hideMark/>
              </w:tcPr>
            </w:tcPrChange>
          </w:tcPr>
          <w:p w14:paraId="37139F9D" w14:textId="77777777" w:rsidR="00395819" w:rsidRPr="00395819" w:rsidRDefault="00395819" w:rsidP="00395819">
            <w:pPr>
              <w:spacing w:line="240" w:lineRule="auto"/>
              <w:jc w:val="right"/>
              <w:rPr>
                <w:ins w:id="276" w:author="Windows User" w:date="2021-06-21T17:53:00Z"/>
                <w:rFonts w:ascii="Calibri" w:eastAsia="Times New Roman" w:hAnsi="Calibri" w:cs="Calibri"/>
                <w:color w:val="000000"/>
                <w:lang w:val="en-US"/>
              </w:rPr>
            </w:pPr>
            <w:ins w:id="277"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278" w:author="Windows User" w:date="2021-06-25T11:14:00Z">
              <w:tcPr>
                <w:tcW w:w="4160" w:type="dxa"/>
                <w:tcBorders>
                  <w:top w:val="nil"/>
                  <w:left w:val="nil"/>
                  <w:bottom w:val="nil"/>
                  <w:right w:val="nil"/>
                </w:tcBorders>
                <w:shd w:val="clear" w:color="auto" w:fill="auto"/>
                <w:noWrap/>
                <w:vAlign w:val="bottom"/>
                <w:hideMark/>
              </w:tcPr>
            </w:tcPrChange>
          </w:tcPr>
          <w:p w14:paraId="06DF2779" w14:textId="77777777" w:rsidR="00395819" w:rsidRPr="00395819" w:rsidRDefault="00395819" w:rsidP="00395819">
            <w:pPr>
              <w:spacing w:line="240" w:lineRule="auto"/>
              <w:jc w:val="right"/>
              <w:rPr>
                <w:ins w:id="279" w:author="Windows User" w:date="2021-06-21T17:53:00Z"/>
                <w:rFonts w:ascii="Calibri" w:eastAsia="Times New Roman" w:hAnsi="Calibri" w:cs="Calibri"/>
                <w:color w:val="000000"/>
                <w:lang w:val="en-US"/>
              </w:rPr>
            </w:pPr>
            <w:ins w:id="280" w:author="Windows User" w:date="2021-06-21T17:53:00Z">
              <w:r w:rsidRPr="00395819">
                <w:rPr>
                  <w:rFonts w:ascii="Calibri" w:eastAsia="Times New Roman" w:hAnsi="Calibri" w:cs="Calibri"/>
                  <w:color w:val="000000"/>
                  <w:lang w:val="en-US"/>
                </w:rPr>
                <w:t>3/31/2005</w:t>
              </w:r>
            </w:ins>
          </w:p>
        </w:tc>
        <w:tc>
          <w:tcPr>
            <w:tcW w:w="714" w:type="pct"/>
            <w:tcBorders>
              <w:top w:val="nil"/>
              <w:left w:val="nil"/>
              <w:bottom w:val="nil"/>
              <w:right w:val="nil"/>
            </w:tcBorders>
            <w:shd w:val="clear" w:color="auto" w:fill="auto"/>
            <w:noWrap/>
            <w:vAlign w:val="bottom"/>
            <w:hideMark/>
            <w:tcPrChange w:id="281" w:author="Windows User" w:date="2021-06-25T11:14:00Z">
              <w:tcPr>
                <w:tcW w:w="4160" w:type="dxa"/>
                <w:tcBorders>
                  <w:top w:val="nil"/>
                  <w:left w:val="nil"/>
                  <w:bottom w:val="nil"/>
                  <w:right w:val="nil"/>
                </w:tcBorders>
                <w:shd w:val="clear" w:color="auto" w:fill="auto"/>
                <w:noWrap/>
                <w:vAlign w:val="bottom"/>
                <w:hideMark/>
              </w:tcPr>
            </w:tcPrChange>
          </w:tcPr>
          <w:p w14:paraId="39FA13D7" w14:textId="77777777" w:rsidR="00395819" w:rsidRPr="00395819" w:rsidRDefault="00395819" w:rsidP="00395819">
            <w:pPr>
              <w:spacing w:line="240" w:lineRule="auto"/>
              <w:rPr>
                <w:ins w:id="282" w:author="Windows User" w:date="2021-06-21T17:53:00Z"/>
                <w:rFonts w:ascii="Calibri" w:eastAsia="Times New Roman" w:hAnsi="Calibri" w:cs="Calibri"/>
                <w:color w:val="000000"/>
                <w:lang w:val="en-US"/>
              </w:rPr>
            </w:pPr>
            <w:ins w:id="283" w:author="Windows User" w:date="2021-06-21T17:53:00Z">
              <w:r w:rsidRPr="00395819">
                <w:rPr>
                  <w:rFonts w:ascii="Calibri" w:eastAsia="Times New Roman" w:hAnsi="Calibri" w:cs="Calibri"/>
                  <w:color w:val="000000"/>
                  <w:lang w:val="en-US"/>
                </w:rPr>
                <w:t>POINT (-122.37332 37.83162)</w:t>
              </w:r>
            </w:ins>
          </w:p>
        </w:tc>
      </w:tr>
      <w:tr w:rsidR="00395819" w:rsidRPr="00395819" w14:paraId="12D63552" w14:textId="77777777" w:rsidTr="002E56A6">
        <w:trPr>
          <w:trHeight w:val="288"/>
          <w:ins w:id="284" w:author="Windows User" w:date="2021-06-21T17:53:00Z"/>
          <w:trPrChange w:id="285"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286" w:author="Windows User" w:date="2021-06-25T11:14:00Z">
              <w:tcPr>
                <w:tcW w:w="4160" w:type="dxa"/>
                <w:tcBorders>
                  <w:top w:val="nil"/>
                  <w:left w:val="nil"/>
                  <w:bottom w:val="nil"/>
                  <w:right w:val="nil"/>
                </w:tcBorders>
                <w:shd w:val="clear" w:color="auto" w:fill="auto"/>
                <w:noWrap/>
                <w:vAlign w:val="bottom"/>
                <w:hideMark/>
              </w:tcPr>
            </w:tcPrChange>
          </w:tcPr>
          <w:p w14:paraId="7C7EF8B4" w14:textId="77777777" w:rsidR="00395819" w:rsidRPr="00395819" w:rsidRDefault="00395819" w:rsidP="00395819">
            <w:pPr>
              <w:spacing w:line="240" w:lineRule="auto"/>
              <w:rPr>
                <w:ins w:id="287" w:author="Windows User" w:date="2021-06-21T17:53:00Z"/>
                <w:rFonts w:ascii="Calibri" w:eastAsia="Times New Roman" w:hAnsi="Calibri" w:cs="Calibri"/>
                <w:color w:val="000000"/>
                <w:lang w:val="en-US"/>
              </w:rPr>
            </w:pPr>
            <w:ins w:id="288" w:author="Windows User" w:date="2021-06-21T17:53:00Z">
              <w:r w:rsidRPr="00395819">
                <w:rPr>
                  <w:rFonts w:ascii="Calibri" w:eastAsia="Times New Roman" w:hAnsi="Calibri" w:cs="Calibri"/>
                  <w:color w:val="000000"/>
                  <w:lang w:val="en-US"/>
                </w:rPr>
                <w:t>M050872</w:t>
              </w:r>
            </w:ins>
          </w:p>
        </w:tc>
        <w:tc>
          <w:tcPr>
            <w:tcW w:w="714" w:type="pct"/>
            <w:tcBorders>
              <w:top w:val="nil"/>
              <w:left w:val="nil"/>
              <w:bottom w:val="nil"/>
              <w:right w:val="nil"/>
            </w:tcBorders>
            <w:shd w:val="clear" w:color="auto" w:fill="auto"/>
            <w:noWrap/>
            <w:vAlign w:val="bottom"/>
            <w:hideMark/>
            <w:tcPrChange w:id="289" w:author="Windows User" w:date="2021-06-25T11:14:00Z">
              <w:tcPr>
                <w:tcW w:w="4160" w:type="dxa"/>
                <w:tcBorders>
                  <w:top w:val="nil"/>
                  <w:left w:val="nil"/>
                  <w:bottom w:val="nil"/>
                  <w:right w:val="nil"/>
                </w:tcBorders>
                <w:shd w:val="clear" w:color="auto" w:fill="auto"/>
                <w:noWrap/>
                <w:vAlign w:val="bottom"/>
                <w:hideMark/>
              </w:tcPr>
            </w:tcPrChange>
          </w:tcPr>
          <w:p w14:paraId="2E181A49" w14:textId="77777777" w:rsidR="00395819" w:rsidRPr="00395819" w:rsidRDefault="00395819" w:rsidP="00395819">
            <w:pPr>
              <w:spacing w:line="240" w:lineRule="auto"/>
              <w:rPr>
                <w:ins w:id="290" w:author="Windows User" w:date="2021-06-21T17:53:00Z"/>
                <w:rFonts w:ascii="Calibri" w:eastAsia="Times New Roman" w:hAnsi="Calibri" w:cs="Calibri"/>
                <w:color w:val="000000"/>
                <w:lang w:val="en-US"/>
              </w:rPr>
            </w:pPr>
            <w:ins w:id="291"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292" w:author="Windows User" w:date="2021-06-25T11:14:00Z">
              <w:tcPr>
                <w:tcW w:w="4160" w:type="dxa"/>
                <w:tcBorders>
                  <w:top w:val="nil"/>
                  <w:left w:val="nil"/>
                  <w:bottom w:val="nil"/>
                  <w:right w:val="nil"/>
                </w:tcBorders>
                <w:shd w:val="clear" w:color="auto" w:fill="auto"/>
                <w:noWrap/>
                <w:vAlign w:val="bottom"/>
                <w:hideMark/>
              </w:tcPr>
            </w:tcPrChange>
          </w:tcPr>
          <w:p w14:paraId="6DB536F6" w14:textId="77777777" w:rsidR="00395819" w:rsidRPr="00395819" w:rsidRDefault="00395819" w:rsidP="00395819">
            <w:pPr>
              <w:spacing w:line="240" w:lineRule="auto"/>
              <w:rPr>
                <w:ins w:id="293" w:author="Windows User" w:date="2021-06-21T17:53:00Z"/>
                <w:rFonts w:ascii="Calibri" w:eastAsia="Times New Roman" w:hAnsi="Calibri" w:cs="Calibri"/>
                <w:color w:val="000000"/>
                <w:lang w:val="en-US"/>
              </w:rPr>
            </w:pPr>
            <w:ins w:id="294"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295" w:author="Windows User" w:date="2021-06-25T11:14:00Z">
              <w:tcPr>
                <w:tcW w:w="4160" w:type="dxa"/>
                <w:tcBorders>
                  <w:top w:val="nil"/>
                  <w:left w:val="nil"/>
                  <w:bottom w:val="nil"/>
                  <w:right w:val="nil"/>
                </w:tcBorders>
                <w:shd w:val="clear" w:color="auto" w:fill="auto"/>
                <w:noWrap/>
                <w:vAlign w:val="bottom"/>
                <w:hideMark/>
              </w:tcPr>
            </w:tcPrChange>
          </w:tcPr>
          <w:p w14:paraId="5C0A7067" w14:textId="77777777" w:rsidR="00395819" w:rsidRPr="00395819" w:rsidRDefault="00395819" w:rsidP="00395819">
            <w:pPr>
              <w:spacing w:line="240" w:lineRule="auto"/>
              <w:rPr>
                <w:ins w:id="296" w:author="Windows User" w:date="2021-06-21T17:53:00Z"/>
                <w:rFonts w:ascii="Calibri" w:eastAsia="Times New Roman" w:hAnsi="Calibri" w:cs="Calibri"/>
                <w:color w:val="000000"/>
                <w:lang w:val="en-US"/>
              </w:rPr>
            </w:pPr>
            <w:ins w:id="297"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298" w:author="Windows User" w:date="2021-06-25T11:14:00Z">
              <w:tcPr>
                <w:tcW w:w="4160" w:type="dxa"/>
                <w:tcBorders>
                  <w:top w:val="nil"/>
                  <w:left w:val="nil"/>
                  <w:bottom w:val="nil"/>
                  <w:right w:val="nil"/>
                </w:tcBorders>
                <w:shd w:val="clear" w:color="auto" w:fill="auto"/>
                <w:noWrap/>
                <w:vAlign w:val="bottom"/>
                <w:hideMark/>
              </w:tcPr>
            </w:tcPrChange>
          </w:tcPr>
          <w:p w14:paraId="17871522" w14:textId="77777777" w:rsidR="00395819" w:rsidRPr="00395819" w:rsidRDefault="00395819" w:rsidP="00395819">
            <w:pPr>
              <w:spacing w:line="240" w:lineRule="auto"/>
              <w:jc w:val="right"/>
              <w:rPr>
                <w:ins w:id="299" w:author="Windows User" w:date="2021-06-21T17:53:00Z"/>
                <w:rFonts w:ascii="Calibri" w:eastAsia="Times New Roman" w:hAnsi="Calibri" w:cs="Calibri"/>
                <w:color w:val="000000"/>
                <w:lang w:val="en-US"/>
              </w:rPr>
            </w:pPr>
            <w:ins w:id="300"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301" w:author="Windows User" w:date="2021-06-25T11:14:00Z">
              <w:tcPr>
                <w:tcW w:w="4160" w:type="dxa"/>
                <w:tcBorders>
                  <w:top w:val="nil"/>
                  <w:left w:val="nil"/>
                  <w:bottom w:val="nil"/>
                  <w:right w:val="nil"/>
                </w:tcBorders>
                <w:shd w:val="clear" w:color="auto" w:fill="auto"/>
                <w:noWrap/>
                <w:vAlign w:val="bottom"/>
                <w:hideMark/>
              </w:tcPr>
            </w:tcPrChange>
          </w:tcPr>
          <w:p w14:paraId="34427A8A" w14:textId="77777777" w:rsidR="00395819" w:rsidRPr="00395819" w:rsidRDefault="00395819" w:rsidP="00395819">
            <w:pPr>
              <w:spacing w:line="240" w:lineRule="auto"/>
              <w:jc w:val="right"/>
              <w:rPr>
                <w:ins w:id="302" w:author="Windows User" w:date="2021-06-21T17:53:00Z"/>
                <w:rFonts w:ascii="Calibri" w:eastAsia="Times New Roman" w:hAnsi="Calibri" w:cs="Calibri"/>
                <w:color w:val="000000"/>
                <w:lang w:val="en-US"/>
              </w:rPr>
            </w:pPr>
            <w:ins w:id="303" w:author="Windows User" w:date="2021-06-21T17:53:00Z">
              <w:r w:rsidRPr="00395819">
                <w:rPr>
                  <w:rFonts w:ascii="Calibri" w:eastAsia="Times New Roman" w:hAnsi="Calibri" w:cs="Calibri"/>
                  <w:color w:val="000000"/>
                  <w:lang w:val="en-US"/>
                </w:rPr>
                <w:t>5/17/2005</w:t>
              </w:r>
            </w:ins>
          </w:p>
        </w:tc>
        <w:tc>
          <w:tcPr>
            <w:tcW w:w="714" w:type="pct"/>
            <w:tcBorders>
              <w:top w:val="nil"/>
              <w:left w:val="nil"/>
              <w:bottom w:val="nil"/>
              <w:right w:val="nil"/>
            </w:tcBorders>
            <w:shd w:val="clear" w:color="auto" w:fill="auto"/>
            <w:noWrap/>
            <w:vAlign w:val="bottom"/>
            <w:hideMark/>
            <w:tcPrChange w:id="304" w:author="Windows User" w:date="2021-06-25T11:14:00Z">
              <w:tcPr>
                <w:tcW w:w="4160" w:type="dxa"/>
                <w:tcBorders>
                  <w:top w:val="nil"/>
                  <w:left w:val="nil"/>
                  <w:bottom w:val="nil"/>
                  <w:right w:val="nil"/>
                </w:tcBorders>
                <w:shd w:val="clear" w:color="auto" w:fill="auto"/>
                <w:noWrap/>
                <w:vAlign w:val="bottom"/>
                <w:hideMark/>
              </w:tcPr>
            </w:tcPrChange>
          </w:tcPr>
          <w:p w14:paraId="7563DB05" w14:textId="77777777" w:rsidR="00395819" w:rsidRPr="00395819" w:rsidRDefault="00395819" w:rsidP="00395819">
            <w:pPr>
              <w:spacing w:line="240" w:lineRule="auto"/>
              <w:rPr>
                <w:ins w:id="305" w:author="Windows User" w:date="2021-06-21T17:53:00Z"/>
                <w:rFonts w:ascii="Calibri" w:eastAsia="Times New Roman" w:hAnsi="Calibri" w:cs="Calibri"/>
                <w:color w:val="000000"/>
                <w:lang w:val="en-US"/>
              </w:rPr>
            </w:pPr>
            <w:ins w:id="306" w:author="Windows User" w:date="2021-06-21T17:53:00Z">
              <w:r w:rsidRPr="00395819">
                <w:rPr>
                  <w:rFonts w:ascii="Calibri" w:eastAsia="Times New Roman" w:hAnsi="Calibri" w:cs="Calibri"/>
                  <w:color w:val="000000"/>
                  <w:lang w:val="en-US"/>
                </w:rPr>
                <w:t>POINT (-122.37332 37.83162)</w:t>
              </w:r>
            </w:ins>
          </w:p>
        </w:tc>
      </w:tr>
      <w:tr w:rsidR="00395819" w:rsidRPr="00395819" w14:paraId="08C3C9EB" w14:textId="77777777" w:rsidTr="002E56A6">
        <w:trPr>
          <w:trHeight w:val="288"/>
          <w:ins w:id="307" w:author="Windows User" w:date="2021-06-21T17:53:00Z"/>
          <w:trPrChange w:id="308"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309" w:author="Windows User" w:date="2021-06-25T11:14:00Z">
              <w:tcPr>
                <w:tcW w:w="4160" w:type="dxa"/>
                <w:tcBorders>
                  <w:top w:val="nil"/>
                  <w:left w:val="nil"/>
                  <w:bottom w:val="nil"/>
                  <w:right w:val="nil"/>
                </w:tcBorders>
                <w:shd w:val="clear" w:color="auto" w:fill="auto"/>
                <w:noWrap/>
                <w:vAlign w:val="bottom"/>
                <w:hideMark/>
              </w:tcPr>
            </w:tcPrChange>
          </w:tcPr>
          <w:p w14:paraId="3EC850D9" w14:textId="77777777" w:rsidR="00395819" w:rsidRPr="00395819" w:rsidRDefault="00395819" w:rsidP="00395819">
            <w:pPr>
              <w:spacing w:line="240" w:lineRule="auto"/>
              <w:rPr>
                <w:ins w:id="310" w:author="Windows User" w:date="2021-06-21T17:53:00Z"/>
                <w:rFonts w:ascii="Calibri" w:eastAsia="Times New Roman" w:hAnsi="Calibri" w:cs="Calibri"/>
                <w:color w:val="000000"/>
                <w:lang w:val="en-US"/>
              </w:rPr>
            </w:pPr>
            <w:ins w:id="311" w:author="Windows User" w:date="2021-06-21T17:53:00Z">
              <w:r w:rsidRPr="00395819">
                <w:rPr>
                  <w:rFonts w:ascii="Calibri" w:eastAsia="Times New Roman" w:hAnsi="Calibri" w:cs="Calibri"/>
                  <w:color w:val="000000"/>
                  <w:lang w:val="en-US"/>
                </w:rPr>
                <w:t>M081924</w:t>
              </w:r>
            </w:ins>
          </w:p>
        </w:tc>
        <w:tc>
          <w:tcPr>
            <w:tcW w:w="714" w:type="pct"/>
            <w:tcBorders>
              <w:top w:val="nil"/>
              <w:left w:val="nil"/>
              <w:bottom w:val="nil"/>
              <w:right w:val="nil"/>
            </w:tcBorders>
            <w:shd w:val="clear" w:color="auto" w:fill="auto"/>
            <w:noWrap/>
            <w:vAlign w:val="bottom"/>
            <w:hideMark/>
            <w:tcPrChange w:id="312" w:author="Windows User" w:date="2021-06-25T11:14:00Z">
              <w:tcPr>
                <w:tcW w:w="4160" w:type="dxa"/>
                <w:tcBorders>
                  <w:top w:val="nil"/>
                  <w:left w:val="nil"/>
                  <w:bottom w:val="nil"/>
                  <w:right w:val="nil"/>
                </w:tcBorders>
                <w:shd w:val="clear" w:color="auto" w:fill="auto"/>
                <w:noWrap/>
                <w:vAlign w:val="bottom"/>
                <w:hideMark/>
              </w:tcPr>
            </w:tcPrChange>
          </w:tcPr>
          <w:p w14:paraId="25D2684E" w14:textId="77777777" w:rsidR="00395819" w:rsidRPr="00395819" w:rsidRDefault="00395819" w:rsidP="00395819">
            <w:pPr>
              <w:spacing w:line="240" w:lineRule="auto"/>
              <w:rPr>
                <w:ins w:id="313" w:author="Windows User" w:date="2021-06-21T17:53:00Z"/>
                <w:rFonts w:ascii="Calibri" w:eastAsia="Times New Roman" w:hAnsi="Calibri" w:cs="Calibri"/>
                <w:color w:val="000000"/>
                <w:lang w:val="en-US"/>
              </w:rPr>
            </w:pPr>
            <w:ins w:id="314"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315" w:author="Windows User" w:date="2021-06-25T11:14:00Z">
              <w:tcPr>
                <w:tcW w:w="4160" w:type="dxa"/>
                <w:tcBorders>
                  <w:top w:val="nil"/>
                  <w:left w:val="nil"/>
                  <w:bottom w:val="nil"/>
                  <w:right w:val="nil"/>
                </w:tcBorders>
                <w:shd w:val="clear" w:color="auto" w:fill="auto"/>
                <w:noWrap/>
                <w:vAlign w:val="bottom"/>
                <w:hideMark/>
              </w:tcPr>
            </w:tcPrChange>
          </w:tcPr>
          <w:p w14:paraId="13F83927" w14:textId="77777777" w:rsidR="00395819" w:rsidRPr="00395819" w:rsidRDefault="00395819" w:rsidP="00395819">
            <w:pPr>
              <w:spacing w:line="240" w:lineRule="auto"/>
              <w:rPr>
                <w:ins w:id="316" w:author="Windows User" w:date="2021-06-21T17:53:00Z"/>
                <w:rFonts w:ascii="Calibri" w:eastAsia="Times New Roman" w:hAnsi="Calibri" w:cs="Calibri"/>
                <w:color w:val="000000"/>
                <w:lang w:val="en-US"/>
              </w:rPr>
            </w:pPr>
            <w:ins w:id="317"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318" w:author="Windows User" w:date="2021-06-25T11:14:00Z">
              <w:tcPr>
                <w:tcW w:w="4160" w:type="dxa"/>
                <w:tcBorders>
                  <w:top w:val="nil"/>
                  <w:left w:val="nil"/>
                  <w:bottom w:val="nil"/>
                  <w:right w:val="nil"/>
                </w:tcBorders>
                <w:shd w:val="clear" w:color="auto" w:fill="auto"/>
                <w:noWrap/>
                <w:vAlign w:val="bottom"/>
                <w:hideMark/>
              </w:tcPr>
            </w:tcPrChange>
          </w:tcPr>
          <w:p w14:paraId="34B54537" w14:textId="77777777" w:rsidR="00395819" w:rsidRPr="00395819" w:rsidRDefault="00395819" w:rsidP="00395819">
            <w:pPr>
              <w:spacing w:line="240" w:lineRule="auto"/>
              <w:rPr>
                <w:ins w:id="319" w:author="Windows User" w:date="2021-06-21T17:53:00Z"/>
                <w:rFonts w:ascii="Calibri" w:eastAsia="Times New Roman" w:hAnsi="Calibri" w:cs="Calibri"/>
                <w:color w:val="000000"/>
                <w:lang w:val="en-US"/>
              </w:rPr>
            </w:pPr>
            <w:ins w:id="320"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321" w:author="Windows User" w:date="2021-06-25T11:14:00Z">
              <w:tcPr>
                <w:tcW w:w="4160" w:type="dxa"/>
                <w:tcBorders>
                  <w:top w:val="nil"/>
                  <w:left w:val="nil"/>
                  <w:bottom w:val="nil"/>
                  <w:right w:val="nil"/>
                </w:tcBorders>
                <w:shd w:val="clear" w:color="auto" w:fill="auto"/>
                <w:noWrap/>
                <w:vAlign w:val="bottom"/>
                <w:hideMark/>
              </w:tcPr>
            </w:tcPrChange>
          </w:tcPr>
          <w:p w14:paraId="292D23BA" w14:textId="77777777" w:rsidR="00395819" w:rsidRPr="00395819" w:rsidRDefault="00395819" w:rsidP="00395819">
            <w:pPr>
              <w:spacing w:line="240" w:lineRule="auto"/>
              <w:jc w:val="right"/>
              <w:rPr>
                <w:ins w:id="322" w:author="Windows User" w:date="2021-06-21T17:53:00Z"/>
                <w:rFonts w:ascii="Calibri" w:eastAsia="Times New Roman" w:hAnsi="Calibri" w:cs="Calibri"/>
                <w:color w:val="000000"/>
                <w:lang w:val="en-US"/>
              </w:rPr>
            </w:pPr>
            <w:ins w:id="323" w:author="Windows User" w:date="2021-06-21T17:53:00Z">
              <w:r w:rsidRPr="00395819">
                <w:rPr>
                  <w:rFonts w:ascii="Calibri" w:eastAsia="Times New Roman" w:hAnsi="Calibri" w:cs="Calibri"/>
                  <w:color w:val="000000"/>
                  <w:lang w:val="en-US"/>
                </w:rPr>
                <w:t>94130</w:t>
              </w:r>
            </w:ins>
          </w:p>
        </w:tc>
        <w:tc>
          <w:tcPr>
            <w:tcW w:w="714" w:type="pct"/>
            <w:tcBorders>
              <w:top w:val="nil"/>
              <w:left w:val="nil"/>
              <w:bottom w:val="nil"/>
              <w:right w:val="nil"/>
            </w:tcBorders>
            <w:shd w:val="clear" w:color="auto" w:fill="auto"/>
            <w:noWrap/>
            <w:vAlign w:val="bottom"/>
            <w:hideMark/>
            <w:tcPrChange w:id="324" w:author="Windows User" w:date="2021-06-25T11:14:00Z">
              <w:tcPr>
                <w:tcW w:w="4160" w:type="dxa"/>
                <w:tcBorders>
                  <w:top w:val="nil"/>
                  <w:left w:val="nil"/>
                  <w:bottom w:val="nil"/>
                  <w:right w:val="nil"/>
                </w:tcBorders>
                <w:shd w:val="clear" w:color="auto" w:fill="auto"/>
                <w:noWrap/>
                <w:vAlign w:val="bottom"/>
                <w:hideMark/>
              </w:tcPr>
            </w:tcPrChange>
          </w:tcPr>
          <w:p w14:paraId="43C05AC1" w14:textId="77777777" w:rsidR="00395819" w:rsidRPr="00395819" w:rsidRDefault="00395819" w:rsidP="00395819">
            <w:pPr>
              <w:spacing w:line="240" w:lineRule="auto"/>
              <w:jc w:val="right"/>
              <w:rPr>
                <w:ins w:id="325" w:author="Windows User" w:date="2021-06-21T17:53:00Z"/>
                <w:rFonts w:ascii="Calibri" w:eastAsia="Times New Roman" w:hAnsi="Calibri" w:cs="Calibri"/>
                <w:color w:val="000000"/>
                <w:lang w:val="en-US"/>
              </w:rPr>
            </w:pPr>
            <w:ins w:id="326" w:author="Windows User" w:date="2021-06-21T17:53:00Z">
              <w:r w:rsidRPr="00395819">
                <w:rPr>
                  <w:rFonts w:ascii="Calibri" w:eastAsia="Times New Roman" w:hAnsi="Calibri" w:cs="Calibri"/>
                  <w:color w:val="000000"/>
                  <w:lang w:val="en-US"/>
                </w:rPr>
                <w:t>12/5/2008</w:t>
              </w:r>
            </w:ins>
          </w:p>
        </w:tc>
        <w:tc>
          <w:tcPr>
            <w:tcW w:w="714" w:type="pct"/>
            <w:tcBorders>
              <w:top w:val="nil"/>
              <w:left w:val="nil"/>
              <w:bottom w:val="nil"/>
              <w:right w:val="nil"/>
            </w:tcBorders>
            <w:shd w:val="clear" w:color="auto" w:fill="auto"/>
            <w:noWrap/>
            <w:vAlign w:val="bottom"/>
            <w:hideMark/>
            <w:tcPrChange w:id="327" w:author="Windows User" w:date="2021-06-25T11:14:00Z">
              <w:tcPr>
                <w:tcW w:w="4160" w:type="dxa"/>
                <w:tcBorders>
                  <w:top w:val="nil"/>
                  <w:left w:val="nil"/>
                  <w:bottom w:val="nil"/>
                  <w:right w:val="nil"/>
                </w:tcBorders>
                <w:shd w:val="clear" w:color="auto" w:fill="auto"/>
                <w:noWrap/>
                <w:vAlign w:val="bottom"/>
                <w:hideMark/>
              </w:tcPr>
            </w:tcPrChange>
          </w:tcPr>
          <w:p w14:paraId="45668331" w14:textId="77777777" w:rsidR="00395819" w:rsidRPr="00395819" w:rsidRDefault="00395819" w:rsidP="00395819">
            <w:pPr>
              <w:spacing w:line="240" w:lineRule="auto"/>
              <w:rPr>
                <w:ins w:id="328" w:author="Windows User" w:date="2021-06-21T17:53:00Z"/>
                <w:rFonts w:ascii="Calibri" w:eastAsia="Times New Roman" w:hAnsi="Calibri" w:cs="Calibri"/>
                <w:color w:val="000000"/>
                <w:lang w:val="en-US"/>
              </w:rPr>
            </w:pPr>
            <w:ins w:id="329" w:author="Windows User" w:date="2021-06-21T17:53:00Z">
              <w:r w:rsidRPr="00395819">
                <w:rPr>
                  <w:rFonts w:ascii="Calibri" w:eastAsia="Times New Roman" w:hAnsi="Calibri" w:cs="Calibri"/>
                  <w:color w:val="000000"/>
                  <w:lang w:val="en-US"/>
                </w:rPr>
                <w:t>POINT (-122.37332 37.83162)</w:t>
              </w:r>
            </w:ins>
          </w:p>
        </w:tc>
      </w:tr>
      <w:tr w:rsidR="00395819" w:rsidRPr="00395819" w14:paraId="64466D7F" w14:textId="77777777" w:rsidTr="002E56A6">
        <w:trPr>
          <w:trHeight w:val="288"/>
          <w:ins w:id="330" w:author="Windows User" w:date="2021-06-21T17:53:00Z"/>
          <w:trPrChange w:id="331" w:author="Windows User" w:date="2021-06-25T11:14:00Z">
            <w:trPr>
              <w:trHeight w:val="288"/>
            </w:trPr>
          </w:trPrChange>
        </w:trPr>
        <w:tc>
          <w:tcPr>
            <w:tcW w:w="714" w:type="pct"/>
            <w:tcBorders>
              <w:top w:val="nil"/>
              <w:left w:val="nil"/>
              <w:bottom w:val="nil"/>
              <w:right w:val="nil"/>
            </w:tcBorders>
            <w:shd w:val="clear" w:color="auto" w:fill="auto"/>
            <w:noWrap/>
            <w:vAlign w:val="bottom"/>
            <w:hideMark/>
            <w:tcPrChange w:id="332" w:author="Windows User" w:date="2021-06-25T11:14:00Z">
              <w:tcPr>
                <w:tcW w:w="4160" w:type="dxa"/>
                <w:tcBorders>
                  <w:top w:val="nil"/>
                  <w:left w:val="nil"/>
                  <w:bottom w:val="nil"/>
                  <w:right w:val="nil"/>
                </w:tcBorders>
                <w:shd w:val="clear" w:color="auto" w:fill="auto"/>
                <w:noWrap/>
                <w:vAlign w:val="bottom"/>
                <w:hideMark/>
              </w:tcPr>
            </w:tcPrChange>
          </w:tcPr>
          <w:p w14:paraId="5A25EB0D" w14:textId="77777777" w:rsidR="00395819" w:rsidRPr="00395819" w:rsidRDefault="00395819" w:rsidP="00395819">
            <w:pPr>
              <w:spacing w:line="240" w:lineRule="auto"/>
              <w:rPr>
                <w:ins w:id="333" w:author="Windows User" w:date="2021-06-21T17:53:00Z"/>
                <w:rFonts w:ascii="Calibri" w:eastAsia="Times New Roman" w:hAnsi="Calibri" w:cs="Calibri"/>
                <w:color w:val="000000"/>
                <w:lang w:val="en-US"/>
              </w:rPr>
            </w:pPr>
            <w:ins w:id="334" w:author="Windows User" w:date="2021-06-21T17:53:00Z">
              <w:r w:rsidRPr="00395819">
                <w:rPr>
                  <w:rFonts w:ascii="Calibri" w:eastAsia="Times New Roman" w:hAnsi="Calibri" w:cs="Calibri"/>
                  <w:color w:val="000000"/>
                  <w:lang w:val="en-US"/>
                </w:rPr>
                <w:t>M100991</w:t>
              </w:r>
            </w:ins>
          </w:p>
        </w:tc>
        <w:tc>
          <w:tcPr>
            <w:tcW w:w="714" w:type="pct"/>
            <w:tcBorders>
              <w:top w:val="nil"/>
              <w:left w:val="nil"/>
              <w:bottom w:val="nil"/>
              <w:right w:val="nil"/>
            </w:tcBorders>
            <w:shd w:val="clear" w:color="auto" w:fill="auto"/>
            <w:noWrap/>
            <w:vAlign w:val="bottom"/>
            <w:hideMark/>
            <w:tcPrChange w:id="335" w:author="Windows User" w:date="2021-06-25T11:14:00Z">
              <w:tcPr>
                <w:tcW w:w="4160" w:type="dxa"/>
                <w:tcBorders>
                  <w:top w:val="nil"/>
                  <w:left w:val="nil"/>
                  <w:bottom w:val="nil"/>
                  <w:right w:val="nil"/>
                </w:tcBorders>
                <w:shd w:val="clear" w:color="auto" w:fill="auto"/>
                <w:noWrap/>
                <w:vAlign w:val="bottom"/>
                <w:hideMark/>
              </w:tcPr>
            </w:tcPrChange>
          </w:tcPr>
          <w:p w14:paraId="7BB731C7" w14:textId="77777777" w:rsidR="00395819" w:rsidRPr="00395819" w:rsidRDefault="00395819" w:rsidP="00395819">
            <w:pPr>
              <w:spacing w:line="240" w:lineRule="auto"/>
              <w:rPr>
                <w:ins w:id="336" w:author="Windows User" w:date="2021-06-21T17:53:00Z"/>
                <w:rFonts w:ascii="Calibri" w:eastAsia="Times New Roman" w:hAnsi="Calibri" w:cs="Calibri"/>
                <w:color w:val="000000"/>
                <w:lang w:val="en-US"/>
              </w:rPr>
            </w:pPr>
            <w:ins w:id="337" w:author="Windows User" w:date="2021-06-21T17:53:00Z">
              <w:r w:rsidRPr="00395819">
                <w:rPr>
                  <w:rFonts w:ascii="Calibri" w:eastAsia="Times New Roman" w:hAnsi="Calibri" w:cs="Calibri"/>
                  <w:color w:val="000000"/>
                  <w:lang w:val="en-US"/>
                </w:rPr>
                <w:t>1200 Block Of North Point  Street</w:t>
              </w:r>
            </w:ins>
          </w:p>
        </w:tc>
        <w:tc>
          <w:tcPr>
            <w:tcW w:w="714" w:type="pct"/>
            <w:tcBorders>
              <w:top w:val="nil"/>
              <w:left w:val="nil"/>
              <w:bottom w:val="nil"/>
              <w:right w:val="nil"/>
            </w:tcBorders>
            <w:shd w:val="clear" w:color="auto" w:fill="auto"/>
            <w:noWrap/>
            <w:vAlign w:val="bottom"/>
            <w:hideMark/>
            <w:tcPrChange w:id="338" w:author="Windows User" w:date="2021-06-25T11:14:00Z">
              <w:tcPr>
                <w:tcW w:w="4160" w:type="dxa"/>
                <w:tcBorders>
                  <w:top w:val="nil"/>
                  <w:left w:val="nil"/>
                  <w:bottom w:val="nil"/>
                  <w:right w:val="nil"/>
                </w:tcBorders>
                <w:shd w:val="clear" w:color="auto" w:fill="auto"/>
                <w:noWrap/>
                <w:vAlign w:val="bottom"/>
                <w:hideMark/>
              </w:tcPr>
            </w:tcPrChange>
          </w:tcPr>
          <w:p w14:paraId="3DFD9A40" w14:textId="77777777" w:rsidR="00395819" w:rsidRPr="00395819" w:rsidRDefault="00395819" w:rsidP="00395819">
            <w:pPr>
              <w:spacing w:line="240" w:lineRule="auto"/>
              <w:rPr>
                <w:ins w:id="339" w:author="Windows User" w:date="2021-06-21T17:53:00Z"/>
                <w:rFonts w:ascii="Calibri" w:eastAsia="Times New Roman" w:hAnsi="Calibri" w:cs="Calibri"/>
                <w:color w:val="000000"/>
                <w:lang w:val="en-US"/>
              </w:rPr>
            </w:pPr>
            <w:ins w:id="340" w:author="Windows User" w:date="2021-06-21T17:53:00Z">
              <w:r w:rsidRPr="00395819">
                <w:rPr>
                  <w:rFonts w:ascii="Calibri" w:eastAsia="Times New Roman" w:hAnsi="Calibri" w:cs="Calibri"/>
                  <w:color w:val="000000"/>
                  <w:lang w:val="en-US"/>
                </w:rPr>
                <w:t>San Francisco</w:t>
              </w:r>
            </w:ins>
          </w:p>
        </w:tc>
        <w:tc>
          <w:tcPr>
            <w:tcW w:w="714" w:type="pct"/>
            <w:tcBorders>
              <w:top w:val="nil"/>
              <w:left w:val="nil"/>
              <w:bottom w:val="nil"/>
              <w:right w:val="nil"/>
            </w:tcBorders>
            <w:shd w:val="clear" w:color="auto" w:fill="auto"/>
            <w:noWrap/>
            <w:vAlign w:val="bottom"/>
            <w:hideMark/>
            <w:tcPrChange w:id="341" w:author="Windows User" w:date="2021-06-25T11:14:00Z">
              <w:tcPr>
                <w:tcW w:w="4160" w:type="dxa"/>
                <w:tcBorders>
                  <w:top w:val="nil"/>
                  <w:left w:val="nil"/>
                  <w:bottom w:val="nil"/>
                  <w:right w:val="nil"/>
                </w:tcBorders>
                <w:shd w:val="clear" w:color="auto" w:fill="auto"/>
                <w:noWrap/>
                <w:vAlign w:val="bottom"/>
                <w:hideMark/>
              </w:tcPr>
            </w:tcPrChange>
          </w:tcPr>
          <w:p w14:paraId="451365F0" w14:textId="77777777" w:rsidR="00395819" w:rsidRPr="00395819" w:rsidRDefault="00395819" w:rsidP="00395819">
            <w:pPr>
              <w:spacing w:line="240" w:lineRule="auto"/>
              <w:rPr>
                <w:ins w:id="342" w:author="Windows User" w:date="2021-06-21T17:53:00Z"/>
                <w:rFonts w:ascii="Calibri" w:eastAsia="Times New Roman" w:hAnsi="Calibri" w:cs="Calibri"/>
                <w:color w:val="000000"/>
                <w:lang w:val="en-US"/>
              </w:rPr>
            </w:pPr>
            <w:ins w:id="343" w:author="Windows User" w:date="2021-06-21T17:53:00Z">
              <w:r w:rsidRPr="00395819">
                <w:rPr>
                  <w:rFonts w:ascii="Calibri" w:eastAsia="Times New Roman" w:hAnsi="Calibri" w:cs="Calibri"/>
                  <w:color w:val="000000"/>
                  <w:lang w:val="en-US"/>
                </w:rPr>
                <w:t>CA</w:t>
              </w:r>
            </w:ins>
          </w:p>
        </w:tc>
        <w:tc>
          <w:tcPr>
            <w:tcW w:w="714" w:type="pct"/>
            <w:tcBorders>
              <w:top w:val="nil"/>
              <w:left w:val="nil"/>
              <w:bottom w:val="nil"/>
              <w:right w:val="nil"/>
            </w:tcBorders>
            <w:shd w:val="clear" w:color="auto" w:fill="auto"/>
            <w:noWrap/>
            <w:vAlign w:val="bottom"/>
            <w:hideMark/>
            <w:tcPrChange w:id="344" w:author="Windows User" w:date="2021-06-25T11:14:00Z">
              <w:tcPr>
                <w:tcW w:w="4160" w:type="dxa"/>
                <w:tcBorders>
                  <w:top w:val="nil"/>
                  <w:left w:val="nil"/>
                  <w:bottom w:val="nil"/>
                  <w:right w:val="nil"/>
                </w:tcBorders>
                <w:shd w:val="clear" w:color="auto" w:fill="auto"/>
                <w:noWrap/>
                <w:vAlign w:val="bottom"/>
                <w:hideMark/>
              </w:tcPr>
            </w:tcPrChange>
          </w:tcPr>
          <w:p w14:paraId="143A761E" w14:textId="77777777" w:rsidR="00395819" w:rsidRPr="00395819" w:rsidRDefault="00395819" w:rsidP="00395819">
            <w:pPr>
              <w:spacing w:line="240" w:lineRule="auto"/>
              <w:jc w:val="right"/>
              <w:rPr>
                <w:ins w:id="345" w:author="Windows User" w:date="2021-06-21T17:53:00Z"/>
                <w:rFonts w:ascii="Calibri" w:eastAsia="Times New Roman" w:hAnsi="Calibri" w:cs="Calibri"/>
                <w:color w:val="000000"/>
                <w:lang w:val="en-US"/>
              </w:rPr>
            </w:pPr>
            <w:ins w:id="346" w:author="Windows User" w:date="2021-06-21T17:53:00Z">
              <w:r w:rsidRPr="00395819">
                <w:rPr>
                  <w:rFonts w:ascii="Calibri" w:eastAsia="Times New Roman" w:hAnsi="Calibri" w:cs="Calibri"/>
                  <w:color w:val="000000"/>
                  <w:lang w:val="en-US"/>
                </w:rPr>
                <w:t>94123</w:t>
              </w:r>
            </w:ins>
          </w:p>
        </w:tc>
        <w:tc>
          <w:tcPr>
            <w:tcW w:w="714" w:type="pct"/>
            <w:tcBorders>
              <w:top w:val="nil"/>
              <w:left w:val="nil"/>
              <w:bottom w:val="nil"/>
              <w:right w:val="nil"/>
            </w:tcBorders>
            <w:shd w:val="clear" w:color="auto" w:fill="auto"/>
            <w:noWrap/>
            <w:vAlign w:val="bottom"/>
            <w:hideMark/>
            <w:tcPrChange w:id="347" w:author="Windows User" w:date="2021-06-25T11:14:00Z">
              <w:tcPr>
                <w:tcW w:w="4160" w:type="dxa"/>
                <w:tcBorders>
                  <w:top w:val="nil"/>
                  <w:left w:val="nil"/>
                  <w:bottom w:val="nil"/>
                  <w:right w:val="nil"/>
                </w:tcBorders>
                <w:shd w:val="clear" w:color="auto" w:fill="auto"/>
                <w:noWrap/>
                <w:vAlign w:val="bottom"/>
                <w:hideMark/>
              </w:tcPr>
            </w:tcPrChange>
          </w:tcPr>
          <w:p w14:paraId="21D20CC8" w14:textId="77777777" w:rsidR="00395819" w:rsidRPr="00395819" w:rsidRDefault="00395819" w:rsidP="00395819">
            <w:pPr>
              <w:spacing w:line="240" w:lineRule="auto"/>
              <w:jc w:val="right"/>
              <w:rPr>
                <w:ins w:id="348" w:author="Windows User" w:date="2021-06-21T17:53:00Z"/>
                <w:rFonts w:ascii="Calibri" w:eastAsia="Times New Roman" w:hAnsi="Calibri" w:cs="Calibri"/>
                <w:color w:val="000000"/>
                <w:lang w:val="en-US"/>
              </w:rPr>
            </w:pPr>
            <w:ins w:id="349" w:author="Windows User" w:date="2021-06-21T17:53:00Z">
              <w:r w:rsidRPr="00395819">
                <w:rPr>
                  <w:rFonts w:ascii="Calibri" w:eastAsia="Times New Roman" w:hAnsi="Calibri" w:cs="Calibri"/>
                  <w:color w:val="000000"/>
                  <w:lang w:val="en-US"/>
                </w:rPr>
                <w:t>7/23/2010</w:t>
              </w:r>
            </w:ins>
          </w:p>
        </w:tc>
        <w:tc>
          <w:tcPr>
            <w:tcW w:w="714" w:type="pct"/>
            <w:tcBorders>
              <w:top w:val="nil"/>
              <w:left w:val="nil"/>
              <w:bottom w:val="nil"/>
              <w:right w:val="nil"/>
            </w:tcBorders>
            <w:shd w:val="clear" w:color="auto" w:fill="auto"/>
            <w:noWrap/>
            <w:vAlign w:val="bottom"/>
            <w:hideMark/>
            <w:tcPrChange w:id="350" w:author="Windows User" w:date="2021-06-25T11:14:00Z">
              <w:tcPr>
                <w:tcW w:w="4160" w:type="dxa"/>
                <w:tcBorders>
                  <w:top w:val="nil"/>
                  <w:left w:val="nil"/>
                  <w:bottom w:val="nil"/>
                  <w:right w:val="nil"/>
                </w:tcBorders>
                <w:shd w:val="clear" w:color="auto" w:fill="auto"/>
                <w:noWrap/>
                <w:vAlign w:val="bottom"/>
                <w:hideMark/>
              </w:tcPr>
            </w:tcPrChange>
          </w:tcPr>
          <w:p w14:paraId="12410AC2" w14:textId="77777777" w:rsidR="00395819" w:rsidRPr="00395819" w:rsidRDefault="00395819" w:rsidP="00395819">
            <w:pPr>
              <w:spacing w:line="240" w:lineRule="auto"/>
              <w:rPr>
                <w:ins w:id="351" w:author="Windows User" w:date="2021-06-21T17:53:00Z"/>
                <w:rFonts w:ascii="Calibri" w:eastAsia="Times New Roman" w:hAnsi="Calibri" w:cs="Calibri"/>
                <w:color w:val="000000"/>
                <w:lang w:val="en-US"/>
              </w:rPr>
            </w:pPr>
            <w:ins w:id="352" w:author="Windows User" w:date="2021-06-21T17:53:00Z">
              <w:r w:rsidRPr="00395819">
                <w:rPr>
                  <w:rFonts w:ascii="Calibri" w:eastAsia="Times New Roman" w:hAnsi="Calibri" w:cs="Calibri"/>
                  <w:color w:val="000000"/>
                  <w:lang w:val="en-US"/>
                </w:rPr>
                <w:t>POINT (-122.37332 37.83162)</w:t>
              </w:r>
            </w:ins>
          </w:p>
        </w:tc>
      </w:tr>
    </w:tbl>
    <w:p w14:paraId="7BFE4BAD" w14:textId="77777777" w:rsidR="00395819" w:rsidRDefault="00395819">
      <w:pPr>
        <w:spacing w:line="480" w:lineRule="auto"/>
        <w:ind w:firstLine="720"/>
        <w:rPr>
          <w:rFonts w:ascii="Times New Roman" w:eastAsia="Times New Roman" w:hAnsi="Times New Roman" w:cs="Times New Roman"/>
          <w:sz w:val="24"/>
          <w:szCs w:val="24"/>
        </w:rPr>
      </w:pPr>
    </w:p>
    <w:p w14:paraId="2BD2933F"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sample is then further restricted to include only those addresses that can be reasonably identified </w:t>
      </w:r>
      <w:del w:id="353" w:author="Windows User" w:date="2021-06-21T17:13:00Z">
        <w:r w:rsidDel="00753FF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as “rent control eligible” according to their assessor designated building class codes (see Appendix A for a description of these class codes). In general, “rent control </w:t>
      </w:r>
      <w:r>
        <w:rPr>
          <w:rFonts w:ascii="Times New Roman" w:eastAsia="Times New Roman" w:hAnsi="Times New Roman" w:cs="Times New Roman"/>
          <w:sz w:val="24"/>
          <w:szCs w:val="24"/>
        </w:rPr>
        <w:lastRenderedPageBreak/>
        <w:t>eligible” properties are those with 2+ residential units whose rent control status otherwise depends only on whether or not it was constructed prior to 1980 in accordance with the San Francisco Rent Control Ordinance. Of these, I drop an additional 5,680 parcel records (and their associated 434 evictions) due to inconsistent unit counts in the assessor records (e.g. 0 units for a parcel with a multifamily class code). In the end, the sample of observations includes 29,749 eviction notices across 378,380 annual address records. See Table 3 for descriptive statistics of this dataset.</w:t>
      </w:r>
    </w:p>
    <w:p w14:paraId="4867A6F0"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the count of residential units, the San Francisco rent control ordinance uses a built-year cutoff to determine rent control status. Being that the law took effect in 1980 and applied only to structures in existence at that time, rent control eligibility was (and continues to be) extended only to properties built in 1979 and earlier. This somewhat arbitrary but well-known delineation between “treated” (i.e. rent controlled) and “control” (i.e. market rate) groups of properties forms the basis for framing this analysis as a pseudo-natural experiment in which a treatment effect (i.e. change in eviction rates) can be estimated and causality can be inferred. </w:t>
      </w:r>
    </w:p>
    <w:p w14:paraId="4B7C10DD" w14:textId="77777777" w:rsidR="002A0385" w:rsidRDefault="002A0385">
      <w:pPr>
        <w:spacing w:line="480" w:lineRule="auto"/>
        <w:rPr>
          <w:rFonts w:ascii="Times New Roman" w:eastAsia="Times New Roman" w:hAnsi="Times New Roman" w:cs="Times New Roman"/>
          <w:b/>
          <w:sz w:val="24"/>
          <w:szCs w:val="24"/>
        </w:rPr>
      </w:pPr>
    </w:p>
    <w:p w14:paraId="719FD9A8"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Methodology</w:t>
      </w:r>
    </w:p>
    <w:p w14:paraId="1C6DE709"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particular quasi-experimental design exploited in this study is known as regression discontinuity (RD). The use of RD dates back to 1960 </w:t>
      </w:r>
      <w:hyperlink r:id="rId26">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but its popularity as a causal inference method has gained significantly since the 1990s. Numerous studies comparing the statistical power of the RD against randomized controlled trial (RCT) experimental designs have served to bolster its reputation as an effective substitute in cases where true RCT designs are infeasible, as is often the case in policy analysis. A 2018 meta-analysis of 15 “within-study comparisons”, each of which compared causal estimates obtained from both RD and RCT </w:t>
      </w:r>
      <w:r>
        <w:rPr>
          <w:rFonts w:ascii="Times New Roman" w:eastAsia="Times New Roman" w:hAnsi="Times New Roman" w:cs="Times New Roman"/>
          <w:sz w:val="24"/>
          <w:szCs w:val="24"/>
        </w:rPr>
        <w:lastRenderedPageBreak/>
        <w:t>analysis conducted within the same study, found that the bias of the RD estimates was distributed tightly and symmetrically around zero (within 0.07 standard deviations of the RCT values in a given study on average), concluding that RD is “</w:t>
      </w:r>
      <w:r>
        <w:rPr>
          <w:rFonts w:ascii="Times New Roman" w:eastAsia="Times New Roman" w:hAnsi="Times New Roman" w:cs="Times New Roman"/>
          <w:i/>
          <w:sz w:val="24"/>
          <w:szCs w:val="24"/>
        </w:rPr>
        <w:t>robustly internally valid in research practice</w:t>
      </w:r>
      <w:r>
        <w:rPr>
          <w:rFonts w:ascii="Times New Roman" w:eastAsia="Times New Roman" w:hAnsi="Times New Roman" w:cs="Times New Roman"/>
          <w:sz w:val="24"/>
          <w:szCs w:val="24"/>
        </w:rPr>
        <w:t xml:space="preserve">” </w:t>
      </w:r>
      <w:hyperlink r:id="rId27">
        <w:r>
          <w:rPr>
            <w:rFonts w:ascii="Times New Roman" w:eastAsia="Times New Roman" w:hAnsi="Times New Roman" w:cs="Times New Roman"/>
            <w:sz w:val="24"/>
            <w:szCs w:val="24"/>
          </w:rPr>
          <w:t>[23]</w:t>
        </w:r>
      </w:hyperlink>
      <w:r>
        <w:rPr>
          <w:rFonts w:ascii="Times New Roman" w:eastAsia="Times New Roman" w:hAnsi="Times New Roman" w:cs="Times New Roman"/>
          <w:sz w:val="24"/>
          <w:szCs w:val="24"/>
        </w:rPr>
        <w:t xml:space="preserve">. RD also benefits from an extremely transparent identification mechanism relative to other selection on </w:t>
      </w:r>
      <w:proofErr w:type="spellStart"/>
      <w:r>
        <w:rPr>
          <w:rFonts w:ascii="Times New Roman" w:eastAsia="Times New Roman" w:hAnsi="Times New Roman" w:cs="Times New Roman"/>
          <w:sz w:val="24"/>
          <w:szCs w:val="24"/>
        </w:rPr>
        <w:t>unobservables</w:t>
      </w:r>
      <w:proofErr w:type="spellEnd"/>
      <w:r>
        <w:rPr>
          <w:rFonts w:ascii="Times New Roman" w:eastAsia="Times New Roman" w:hAnsi="Times New Roman" w:cs="Times New Roman"/>
          <w:sz w:val="24"/>
          <w:szCs w:val="24"/>
        </w:rPr>
        <w:t xml:space="preserve"> designs like IV. Standard methods of graphical analysis like those shown in the following section make interpretation of both the design and its results easily understood by a wide variety of audiences </w:t>
      </w:r>
      <w:hyperlink r:id="rId28">
        <w:r>
          <w:rPr>
            <w:rFonts w:ascii="Times New Roman" w:eastAsia="Times New Roman" w:hAnsi="Times New Roman" w:cs="Times New Roman"/>
            <w:sz w:val="24"/>
            <w:szCs w:val="24"/>
          </w:rPr>
          <w:t>[24]</w:t>
        </w:r>
      </w:hyperlink>
      <w:r>
        <w:rPr>
          <w:rFonts w:ascii="Times New Roman" w:eastAsia="Times New Roman" w:hAnsi="Times New Roman" w:cs="Times New Roman"/>
          <w:sz w:val="24"/>
          <w:szCs w:val="24"/>
        </w:rPr>
        <w:t xml:space="preserve">. Compared to other causal inference methods, its most significant shortcoming is perhaps the limited set of circumstances in which the RD design is appropriate. In particular, RD requires a treatment assignment mechanism that depends wholly or in-part by a characteristic threshold value that a participant either exceeds or does not. </w:t>
      </w:r>
      <w:commentRangeStart w:id="354"/>
      <w:del w:id="355" w:author="Windows User" w:date="2021-06-21T17:20:00Z">
        <w:r w:rsidDel="00B749BB">
          <w:rPr>
            <w:rFonts w:ascii="Times New Roman" w:eastAsia="Times New Roman" w:hAnsi="Times New Roman" w:cs="Times New Roman"/>
            <w:sz w:val="24"/>
            <w:szCs w:val="24"/>
          </w:rPr>
          <w:delText>The recognition that the built-year eligibility threshold of San Francisco’s rent control ordinance makes the policy so well-suited for study via RD was a major motivating factor for this paper.</w:delText>
        </w:r>
      </w:del>
      <w:commentRangeEnd w:id="354"/>
      <w:r w:rsidR="00B749BB">
        <w:rPr>
          <w:rStyle w:val="CommentReference"/>
        </w:rPr>
        <w:commentReference w:id="354"/>
      </w:r>
    </w:p>
    <w:p w14:paraId="3F45186A"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premise of RD is that for observational data where “treatment” </w:t>
      </w:r>
      <w:hyperlink r:id="rId29" w:anchor="0">
        <w:r>
          <w:rPr>
            <w:rFonts w:ascii="Times New Roman" w:eastAsia="Times New Roman" w:hAnsi="Times New Roman" w:cs="Times New Roman"/>
            <w:noProof/>
            <w:sz w:val="24"/>
            <w:szCs w:val="24"/>
            <w:lang w:val="en-US"/>
          </w:rPr>
          <w:drawing>
            <wp:inline distT="19050" distB="19050" distL="19050" distR="19050" wp14:anchorId="64B5C328" wp14:editId="2C0CC553">
              <wp:extent cx="152400" cy="1397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can be predicted based on whether a variable </w:t>
      </w:r>
      <w:hyperlink r:id="rId31" w:anchor="0">
        <w:r>
          <w:rPr>
            <w:rFonts w:ascii="Times New Roman" w:eastAsia="Times New Roman" w:hAnsi="Times New Roman" w:cs="Times New Roman"/>
            <w:noProof/>
            <w:sz w:val="24"/>
            <w:szCs w:val="24"/>
            <w:lang w:val="en-US"/>
          </w:rPr>
          <w:drawing>
            <wp:inline distT="19050" distB="19050" distL="19050" distR="19050" wp14:anchorId="00FADB4C" wp14:editId="32BB936E">
              <wp:extent cx="114300" cy="1397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3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lies above or below a threshold cutoff value </w:t>
      </w:r>
      <w:hyperlink r:id="rId33" w:anchor="0">
        <w:r>
          <w:rPr>
            <w:rFonts w:ascii="Times New Roman" w:eastAsia="Times New Roman" w:hAnsi="Times New Roman" w:cs="Times New Roman"/>
            <w:noProof/>
            <w:sz w:val="24"/>
            <w:szCs w:val="24"/>
            <w:lang w:val="en-US"/>
          </w:rPr>
          <w:drawing>
            <wp:inline distT="19050" distB="19050" distL="19050" distR="19050" wp14:anchorId="6113ABDE" wp14:editId="4AB53EE0">
              <wp:extent cx="63500" cy="7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63500" cy="76200"/>
                      </a:xfrm>
                      <a:prstGeom prst="rect">
                        <a:avLst/>
                      </a:prstGeom>
                      <a:ln/>
                    </pic:spPr>
                  </pic:pic>
                </a:graphicData>
              </a:graphic>
            </wp:inline>
          </w:drawing>
        </w:r>
      </w:hyperlink>
      <w:r>
        <w:rPr>
          <w:rFonts w:ascii="Times New Roman" w:eastAsia="Times New Roman" w:hAnsi="Times New Roman" w:cs="Times New Roman"/>
          <w:sz w:val="24"/>
          <w:szCs w:val="24"/>
        </w:rPr>
        <w:t xml:space="preserve">, the effect of </w:t>
      </w:r>
      <w:hyperlink r:id="rId35" w:anchor="0">
        <w:r>
          <w:rPr>
            <w:rFonts w:ascii="Times New Roman" w:eastAsia="Times New Roman" w:hAnsi="Times New Roman" w:cs="Times New Roman"/>
            <w:noProof/>
            <w:sz w:val="24"/>
            <w:szCs w:val="24"/>
            <w:lang w:val="en-US"/>
          </w:rPr>
          <w:drawing>
            <wp:inline distT="19050" distB="19050" distL="19050" distR="19050" wp14:anchorId="2639E3A7" wp14:editId="15DF5410">
              <wp:extent cx="152400" cy="139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on the outcome </w:t>
      </w:r>
      <w:hyperlink r:id="rId36" w:anchor="0">
        <w:r>
          <w:rPr>
            <w:rFonts w:ascii="Times New Roman" w:eastAsia="Times New Roman" w:hAnsi="Times New Roman" w:cs="Times New Roman"/>
            <w:noProof/>
            <w:sz w:val="24"/>
            <w:szCs w:val="24"/>
            <w:lang w:val="en-US"/>
          </w:rPr>
          <w:drawing>
            <wp:inline distT="19050" distB="19050" distL="19050" distR="19050" wp14:anchorId="33A8ADD9" wp14:editId="692234F9">
              <wp:extent cx="152400" cy="139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can be identified as long as the relationship between </w:t>
      </w:r>
      <w:hyperlink r:id="rId38" w:anchor="0">
        <w:r>
          <w:rPr>
            <w:rFonts w:ascii="Times New Roman" w:eastAsia="Times New Roman" w:hAnsi="Times New Roman" w:cs="Times New Roman"/>
            <w:noProof/>
            <w:sz w:val="24"/>
            <w:szCs w:val="24"/>
            <w:lang w:val="en-US"/>
          </w:rPr>
          <w:drawing>
            <wp:inline distT="19050" distB="19050" distL="19050" distR="19050" wp14:anchorId="605717CF" wp14:editId="08395ADC">
              <wp:extent cx="114300" cy="1397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1143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and </w:t>
      </w:r>
      <w:hyperlink r:id="rId39" w:anchor="0">
        <w:r>
          <w:rPr>
            <w:rFonts w:ascii="Times New Roman" w:eastAsia="Times New Roman" w:hAnsi="Times New Roman" w:cs="Times New Roman"/>
            <w:noProof/>
            <w:sz w:val="24"/>
            <w:szCs w:val="24"/>
            <w:lang w:val="en-US"/>
          </w:rPr>
          <w:drawing>
            <wp:inline distT="19050" distB="19050" distL="19050" distR="19050" wp14:anchorId="1B5F6AAA" wp14:editId="368BACD6">
              <wp:extent cx="152400" cy="1397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is smooth and continuous for values of </w:t>
      </w:r>
      <w:hyperlink r:id="rId40" w:anchor="0">
        <w:r>
          <w:rPr>
            <w:rFonts w:ascii="Times New Roman" w:eastAsia="Times New Roman" w:hAnsi="Times New Roman" w:cs="Times New Roman"/>
            <w:noProof/>
            <w:sz w:val="24"/>
            <w:szCs w:val="24"/>
            <w:lang w:val="en-US"/>
          </w:rPr>
          <w:drawing>
            <wp:inline distT="19050" distB="19050" distL="19050" distR="19050" wp14:anchorId="2772669C" wp14:editId="6AD7327B">
              <wp:extent cx="114300" cy="1397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1143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above and below </w:t>
      </w:r>
      <w:hyperlink r:id="rId41" w:anchor="0">
        <w:r>
          <w:rPr>
            <w:rFonts w:ascii="Times New Roman" w:eastAsia="Times New Roman" w:hAnsi="Times New Roman" w:cs="Times New Roman"/>
            <w:noProof/>
            <w:sz w:val="24"/>
            <w:szCs w:val="24"/>
            <w:lang w:val="en-US"/>
          </w:rPr>
          <w:drawing>
            <wp:inline distT="19050" distB="19050" distL="19050" distR="19050" wp14:anchorId="5CB88148" wp14:editId="2D4496E0">
              <wp:extent cx="63500" cy="76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63500" cy="76200"/>
                      </a:xfrm>
                      <a:prstGeom prst="rect">
                        <a:avLst/>
                      </a:prstGeom>
                      <a:ln/>
                    </pic:spPr>
                  </pic:pic>
                </a:graphicData>
              </a:graphic>
            </wp:inline>
          </w:drawing>
        </w:r>
      </w:hyperlink>
      <w:r>
        <w:rPr>
          <w:rFonts w:ascii="Times New Roman" w:eastAsia="Times New Roman" w:hAnsi="Times New Roman" w:cs="Times New Roman"/>
          <w:sz w:val="24"/>
          <w:szCs w:val="24"/>
        </w:rPr>
        <w:t xml:space="preserve">. If this latter assumption holds, then the causal effect of </w:t>
      </w:r>
      <w:hyperlink r:id="rId42" w:anchor="0">
        <w:r>
          <w:rPr>
            <w:rFonts w:ascii="Times New Roman" w:eastAsia="Times New Roman" w:hAnsi="Times New Roman" w:cs="Times New Roman"/>
            <w:noProof/>
            <w:sz w:val="24"/>
            <w:szCs w:val="24"/>
            <w:lang w:val="en-US"/>
          </w:rPr>
          <w:drawing>
            <wp:inline distT="19050" distB="19050" distL="19050" distR="19050" wp14:anchorId="3B5CE28C" wp14:editId="756BE029">
              <wp:extent cx="152400" cy="1397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on </w:t>
      </w:r>
      <w:hyperlink r:id="rId43" w:anchor="0">
        <w:r>
          <w:rPr>
            <w:rFonts w:ascii="Times New Roman" w:eastAsia="Times New Roman" w:hAnsi="Times New Roman" w:cs="Times New Roman"/>
            <w:noProof/>
            <w:sz w:val="24"/>
            <w:szCs w:val="24"/>
            <w:lang w:val="en-US"/>
          </w:rPr>
          <w:drawing>
            <wp:inline distT="19050" distB="19050" distL="19050" distR="19050" wp14:anchorId="468373CA" wp14:editId="3BFDDFA1">
              <wp:extent cx="152400" cy="139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can be estimated by measuring the size of the “jump” or discontinuity in </w:t>
      </w:r>
      <w:hyperlink r:id="rId44" w:anchor="0">
        <w:r>
          <w:rPr>
            <w:rFonts w:ascii="Times New Roman" w:eastAsia="Times New Roman" w:hAnsi="Times New Roman" w:cs="Times New Roman"/>
            <w:noProof/>
            <w:sz w:val="24"/>
            <w:szCs w:val="24"/>
            <w:lang w:val="en-US"/>
          </w:rPr>
          <w:drawing>
            <wp:inline distT="19050" distB="19050" distL="19050" distR="19050" wp14:anchorId="1578F5C3" wp14:editId="5C78FE3F">
              <wp:extent cx="152400" cy="139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1524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at </w:t>
      </w:r>
      <w:hyperlink r:id="rId45" w:anchor="0">
        <w:r>
          <w:rPr>
            <w:rFonts w:ascii="Times New Roman" w:eastAsia="Times New Roman" w:hAnsi="Times New Roman" w:cs="Times New Roman"/>
            <w:noProof/>
            <w:sz w:val="24"/>
            <w:szCs w:val="24"/>
            <w:lang w:val="en-US"/>
          </w:rPr>
          <w:drawing>
            <wp:inline distT="19050" distB="19050" distL="19050" distR="19050" wp14:anchorId="28BEB0DF" wp14:editId="369429C3">
              <wp:extent cx="431800" cy="139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6"/>
                      <a:srcRect/>
                      <a:stretch>
                        <a:fillRect/>
                      </a:stretch>
                    </pic:blipFill>
                    <pic:spPr>
                      <a:xfrm>
                        <a:off x="0" y="0"/>
                        <a:ext cx="4318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In this study I implement the “sharp” RD design </w:t>
      </w:r>
      <w:hyperlink r:id="rId47">
        <w:r>
          <w:rPr>
            <w:rFonts w:ascii="Times New Roman" w:eastAsia="Times New Roman" w:hAnsi="Times New Roman" w:cs="Times New Roman"/>
            <w:sz w:val="24"/>
            <w:szCs w:val="24"/>
          </w:rPr>
          <w:t>[24]</w:t>
        </w:r>
      </w:hyperlink>
      <w:r>
        <w:rPr>
          <w:rFonts w:ascii="Times New Roman" w:eastAsia="Times New Roman" w:hAnsi="Times New Roman" w:cs="Times New Roman"/>
          <w:sz w:val="24"/>
          <w:szCs w:val="24"/>
        </w:rPr>
        <w:t>, where treatment assignment is completely deterministic based on the threshold. The basic functional form is</w:t>
      </w:r>
    </w:p>
    <w:p w14:paraId="58C673AC" w14:textId="77777777" w:rsidR="002A0385" w:rsidRDefault="006129A9">
      <w:pPr>
        <w:spacing w:line="480" w:lineRule="auto"/>
        <w:jc w:val="center"/>
        <w:rPr>
          <w:rFonts w:ascii="Times New Roman" w:eastAsia="Times New Roman" w:hAnsi="Times New Roman" w:cs="Times New Roman"/>
          <w:sz w:val="24"/>
          <w:szCs w:val="24"/>
        </w:rPr>
      </w:pPr>
      <w:hyperlink r:id="rId48" w:anchor="0">
        <w:r w:rsidR="005E5370">
          <w:rPr>
            <w:rFonts w:ascii="Times New Roman" w:eastAsia="Times New Roman" w:hAnsi="Times New Roman" w:cs="Times New Roman"/>
            <w:noProof/>
            <w:sz w:val="24"/>
            <w:szCs w:val="24"/>
            <w:lang w:val="en-US"/>
          </w:rPr>
          <w:drawing>
            <wp:inline distT="19050" distB="19050" distL="19050" distR="19050" wp14:anchorId="6D12F401" wp14:editId="0B27C639">
              <wp:extent cx="2971800" cy="1651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9"/>
                      <a:srcRect/>
                      <a:stretch>
                        <a:fillRect/>
                      </a:stretch>
                    </pic:blipFill>
                    <pic:spPr>
                      <a:xfrm>
                        <a:off x="0" y="0"/>
                        <a:ext cx="2971800" cy="165100"/>
                      </a:xfrm>
                      <a:prstGeom prst="rect">
                        <a:avLst/>
                      </a:prstGeom>
                      <a:ln/>
                    </pic:spPr>
                  </pic:pic>
                </a:graphicData>
              </a:graphic>
            </wp:inline>
          </w:drawing>
        </w:r>
      </w:hyperlink>
    </w:p>
    <w:p w14:paraId="50506D2B" w14:textId="77777777" w:rsidR="002A0385" w:rsidRDefault="006129A9">
      <w:pPr>
        <w:spacing w:line="480" w:lineRule="auto"/>
        <w:jc w:val="center"/>
        <w:rPr>
          <w:rFonts w:ascii="Times New Roman" w:eastAsia="Times New Roman" w:hAnsi="Times New Roman" w:cs="Times New Roman"/>
          <w:sz w:val="24"/>
          <w:szCs w:val="24"/>
        </w:rPr>
      </w:pPr>
      <w:hyperlink r:id="rId50" w:anchor="0">
        <w:r w:rsidR="005E5370">
          <w:rPr>
            <w:rFonts w:ascii="Times New Roman" w:eastAsia="Times New Roman" w:hAnsi="Times New Roman" w:cs="Times New Roman"/>
            <w:noProof/>
            <w:sz w:val="24"/>
            <w:szCs w:val="24"/>
            <w:lang w:val="en-US"/>
          </w:rPr>
          <w:drawing>
            <wp:inline distT="19050" distB="19050" distL="19050" distR="19050" wp14:anchorId="0FEC35ED" wp14:editId="73DD87EE">
              <wp:extent cx="3581400" cy="1651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1"/>
                      <a:srcRect/>
                      <a:stretch>
                        <a:fillRect/>
                      </a:stretch>
                    </pic:blipFill>
                    <pic:spPr>
                      <a:xfrm>
                        <a:off x="0" y="0"/>
                        <a:ext cx="3581400" cy="165100"/>
                      </a:xfrm>
                      <a:prstGeom prst="rect">
                        <a:avLst/>
                      </a:prstGeom>
                      <a:ln/>
                    </pic:spPr>
                  </pic:pic>
                </a:graphicData>
              </a:graphic>
            </wp:inline>
          </w:drawing>
        </w:r>
      </w:hyperlink>
    </w:p>
    <w:p w14:paraId="3878E2BD"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dependent variable</w:t>
      </w:r>
      <w:hyperlink r:id="rId52" w:anchor="0">
        <w:r>
          <w:rPr>
            <w:rFonts w:ascii="Times New Roman" w:eastAsia="Times New Roman" w:hAnsi="Times New Roman" w:cs="Times New Roman"/>
            <w:noProof/>
            <w:sz w:val="24"/>
            <w:szCs w:val="24"/>
            <w:lang w:val="en-US"/>
          </w:rPr>
          <w:drawing>
            <wp:inline distT="19050" distB="19050" distL="19050" distR="19050" wp14:anchorId="14B4B691" wp14:editId="73CC8AF3">
              <wp:extent cx="165100" cy="127000"/>
              <wp:effectExtent l="0" t="0" r="0" b="0"/>
              <wp:docPr id="20"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53"/>
                      <a:srcRect/>
                      <a:stretch>
                        <a:fillRect/>
                      </a:stretch>
                    </pic:blipFill>
                    <pic:spPr>
                      <a:xfrm>
                        <a:off x="0" y="0"/>
                        <a:ext cx="165100" cy="127000"/>
                      </a:xfrm>
                      <a:prstGeom prst="rect">
                        <a:avLst/>
                      </a:prstGeom>
                      <a:ln/>
                    </pic:spPr>
                  </pic:pic>
                </a:graphicData>
              </a:graphic>
            </wp:inline>
          </w:drawing>
        </w:r>
      </w:hyperlink>
      <w:r>
        <w:rPr>
          <w:rFonts w:ascii="Times New Roman" w:eastAsia="Times New Roman" w:hAnsi="Times New Roman" w:cs="Times New Roman"/>
          <w:sz w:val="24"/>
          <w:szCs w:val="24"/>
        </w:rPr>
        <w:t xml:space="preserve"> is the annual evictions per unit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w:t>
      </w:r>
      <w:hyperlink r:id="rId54" w:anchor="0">
        <w:r>
          <w:rPr>
            <w:rFonts w:ascii="Times New Roman" w:eastAsia="Times New Roman" w:hAnsi="Times New Roman" w:cs="Times New Roman"/>
            <w:noProof/>
            <w:sz w:val="24"/>
            <w:szCs w:val="24"/>
            <w:lang w:val="en-US"/>
          </w:rPr>
          <w:drawing>
            <wp:inline distT="19050" distB="19050" distL="19050" distR="19050" wp14:anchorId="08FB87EA" wp14:editId="3499C465">
              <wp:extent cx="139700" cy="127000"/>
              <wp:effectExtent l="0" t="0" r="0" b="0"/>
              <wp:docPr id="8"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55"/>
                      <a:srcRect/>
                      <a:stretch>
                        <a:fillRect/>
                      </a:stretch>
                    </pic:blipFill>
                    <pic:spPr>
                      <a:xfrm>
                        <a:off x="0" y="0"/>
                        <a:ext cx="139700" cy="127000"/>
                      </a:xfrm>
                      <a:prstGeom prst="rect">
                        <a:avLst/>
                      </a:prstGeom>
                      <a:ln/>
                    </pic:spPr>
                  </pic:pic>
                </a:graphicData>
              </a:graphic>
            </wp:inline>
          </w:drawing>
        </w:r>
      </w:hyperlink>
      <w:r>
        <w:rPr>
          <w:rFonts w:ascii="Times New Roman" w:eastAsia="Times New Roman" w:hAnsi="Times New Roman" w:cs="Times New Roman"/>
          <w:sz w:val="24"/>
          <w:szCs w:val="24"/>
        </w:rPr>
        <w:t xml:space="preserve"> is the built-year of the property, also known as the “running variable” in RD parlance, </w:t>
      </w:r>
      <w:hyperlink r:id="rId56" w:anchor="0">
        <w:r>
          <w:rPr>
            <w:rFonts w:ascii="Times New Roman" w:eastAsia="Times New Roman" w:hAnsi="Times New Roman" w:cs="Times New Roman"/>
            <w:noProof/>
            <w:sz w:val="24"/>
            <w:szCs w:val="24"/>
            <w:lang w:val="en-US"/>
          </w:rPr>
          <w:drawing>
            <wp:inline distT="19050" distB="19050" distL="19050" distR="19050" wp14:anchorId="0A102CDD" wp14:editId="2995C96B">
              <wp:extent cx="101600" cy="88900"/>
              <wp:effectExtent l="0" t="0" r="0" b="0"/>
              <wp:docPr id="15"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57"/>
                      <a:srcRect/>
                      <a:stretch>
                        <a:fillRect/>
                      </a:stretch>
                    </pic:blipFill>
                    <pic:spPr>
                      <a:xfrm>
                        <a:off x="0" y="0"/>
                        <a:ext cx="101600" cy="88900"/>
                      </a:xfrm>
                      <a:prstGeom prst="rect">
                        <a:avLst/>
                      </a:prstGeom>
                      <a:ln/>
                    </pic:spPr>
                  </pic:pic>
                </a:graphicData>
              </a:graphic>
            </wp:inline>
          </w:drawing>
        </w:r>
      </w:hyperlink>
      <w:r>
        <w:rPr>
          <w:rFonts w:ascii="Times New Roman" w:eastAsia="Times New Roman" w:hAnsi="Times New Roman" w:cs="Times New Roman"/>
          <w:sz w:val="24"/>
          <w:szCs w:val="24"/>
        </w:rPr>
        <w:t xml:space="preserve"> is the threshold value (1980 in our case) along the dimension of the running variable, and </w:t>
      </w:r>
      <w:hyperlink r:id="rId58" w:anchor="0">
        <w:r>
          <w:rPr>
            <w:rFonts w:ascii="Times New Roman" w:eastAsia="Times New Roman" w:hAnsi="Times New Roman" w:cs="Times New Roman"/>
            <w:noProof/>
            <w:sz w:val="24"/>
            <w:szCs w:val="24"/>
            <w:lang w:val="en-US"/>
          </w:rPr>
          <w:drawing>
            <wp:inline distT="19050" distB="19050" distL="19050" distR="19050" wp14:anchorId="725CCB03" wp14:editId="6CE51452">
              <wp:extent cx="165100" cy="127000"/>
              <wp:effectExtent l="0" t="0" r="0" b="0"/>
              <wp:docPr id="7"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59"/>
                      <a:srcRect/>
                      <a:stretch>
                        <a:fillRect/>
                      </a:stretch>
                    </pic:blipFill>
                    <pic:spPr>
                      <a:xfrm>
                        <a:off x="0" y="0"/>
                        <a:ext cx="165100" cy="127000"/>
                      </a:xfrm>
                      <a:prstGeom prst="rect">
                        <a:avLst/>
                      </a:prstGeom>
                      <a:ln/>
                    </pic:spPr>
                  </pic:pic>
                </a:graphicData>
              </a:graphic>
            </wp:inline>
          </w:drawing>
        </w:r>
      </w:hyperlink>
      <w:r>
        <w:rPr>
          <w:rFonts w:ascii="Times New Roman" w:eastAsia="Times New Roman" w:hAnsi="Times New Roman" w:cs="Times New Roman"/>
          <w:sz w:val="24"/>
          <w:szCs w:val="24"/>
        </w:rPr>
        <w:t xml:space="preserve">is a rent-control “treatment” indicator that evaluates to 1 for properties built prior to 1980. The bandwidth parameter </w:t>
      </w:r>
      <w:hyperlink r:id="rId60" w:anchor="0">
        <w:r>
          <w:rPr>
            <w:rFonts w:ascii="Times New Roman" w:eastAsia="Times New Roman" w:hAnsi="Times New Roman" w:cs="Times New Roman"/>
            <w:noProof/>
            <w:sz w:val="24"/>
            <w:szCs w:val="24"/>
            <w:lang w:val="en-US"/>
          </w:rPr>
          <w:drawing>
            <wp:inline distT="19050" distB="19050" distL="19050" distR="19050" wp14:anchorId="2B496CBA" wp14:editId="3ADCD471">
              <wp:extent cx="139700" cy="127000"/>
              <wp:effectExtent l="0" t="0" r="0" b="0"/>
              <wp:docPr id="13"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61"/>
                      <a:srcRect/>
                      <a:stretch>
                        <a:fillRect/>
                      </a:stretch>
                    </pic:blipFill>
                    <pic:spPr>
                      <a:xfrm>
                        <a:off x="0" y="0"/>
                        <a:ext cx="139700" cy="127000"/>
                      </a:xfrm>
                      <a:prstGeom prst="rect">
                        <a:avLst/>
                      </a:prstGeom>
                      <a:ln/>
                    </pic:spPr>
                  </pic:pic>
                </a:graphicData>
              </a:graphic>
            </wp:inline>
          </w:drawing>
        </w:r>
      </w:hyperlink>
      <w:r>
        <w:rPr>
          <w:rFonts w:ascii="Times New Roman" w:eastAsia="Times New Roman" w:hAnsi="Times New Roman" w:cs="Times New Roman"/>
          <w:sz w:val="24"/>
          <w:szCs w:val="24"/>
        </w:rPr>
        <w:t>identifies the maximum distance between the running variable and the cutoff threshold, beyond which observations are excluded from the sample. Many methods exist to identify an optimal bandwidth, but in repeated tests I found that my estimates of the treatment effect were not sensitive to the bandwidth</w:t>
      </w:r>
      <w:del w:id="356" w:author="Windows User" w:date="2021-06-21T17:16:00Z">
        <w:r w:rsidDel="00B749BB">
          <w:rPr>
            <w:rFonts w:ascii="Times New Roman" w:eastAsia="Times New Roman" w:hAnsi="Times New Roman" w:cs="Times New Roman"/>
            <w:sz w:val="24"/>
            <w:szCs w:val="24"/>
          </w:rPr>
          <w:delText xml:space="preserve"> at all, a fact that speaks to the robustness of the model itself</w:delText>
        </w:r>
      </w:del>
      <w:r>
        <w:rPr>
          <w:rFonts w:ascii="Times New Roman" w:eastAsia="Times New Roman" w:hAnsi="Times New Roman" w:cs="Times New Roman"/>
          <w:sz w:val="24"/>
          <w:szCs w:val="24"/>
        </w:rPr>
        <w:t>. I ultimately settled on a bandwidth of 27 because this limits the sample to buildings constructed between 1953 and 2007, which ensures that only buildings with a full 10 years of history over the period of observation (2007-2016) are included in the analysis.</w:t>
      </w:r>
    </w:p>
    <w:p w14:paraId="109F3784" w14:textId="77777777" w:rsidR="002A0385" w:rsidRDefault="002A0385">
      <w:pPr>
        <w:spacing w:line="480" w:lineRule="auto"/>
        <w:rPr>
          <w:rFonts w:ascii="Times New Roman" w:eastAsia="Times New Roman" w:hAnsi="Times New Roman" w:cs="Times New Roman"/>
          <w:sz w:val="24"/>
          <w:szCs w:val="24"/>
        </w:rPr>
      </w:pPr>
    </w:p>
    <w:p w14:paraId="47218809"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Empirical Results</w:t>
      </w:r>
    </w:p>
    <w:p w14:paraId="6C6CAD3D" w14:textId="77777777" w:rsidR="002A0385" w:rsidRDefault="005E537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Eviction Types</w:t>
      </w:r>
    </w:p>
    <w:p w14:paraId="203EF38D"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summarizes the eviction records </w:t>
      </w:r>
      <w:r>
        <w:rPr>
          <w:rFonts w:ascii="Times New Roman" w:eastAsia="Times New Roman" w:hAnsi="Times New Roman" w:cs="Times New Roman"/>
        </w:rPr>
        <w:t xml:space="preserve">(n=30,183) </w:t>
      </w:r>
      <w:r>
        <w:rPr>
          <w:rFonts w:ascii="Times New Roman" w:eastAsia="Times New Roman" w:hAnsi="Times New Roman" w:cs="Times New Roman"/>
          <w:sz w:val="24"/>
          <w:szCs w:val="24"/>
        </w:rPr>
        <w:t xml:space="preserve">used in the main analysis after segmenting by eviction type category and their built-year relative to the 1980 cutoff. </w:t>
      </w:r>
    </w:p>
    <w:p w14:paraId="2A121B66" w14:textId="77777777" w:rsidR="002A0385" w:rsidRDefault="002A0385">
      <w:pPr>
        <w:spacing w:line="480" w:lineRule="auto"/>
        <w:rPr>
          <w:rFonts w:ascii="Times New Roman" w:eastAsia="Times New Roman" w:hAnsi="Times New Roman" w:cs="Times New Roman"/>
          <w:sz w:val="24"/>
          <w:szCs w:val="24"/>
        </w:rPr>
      </w:pPr>
    </w:p>
    <w:tbl>
      <w:tblPr>
        <w:tblStyle w:val="a"/>
        <w:tblW w:w="6904" w:type="dxa"/>
        <w:jc w:val="center"/>
        <w:tblBorders>
          <w:top w:val="nil"/>
          <w:left w:val="nil"/>
          <w:bottom w:val="nil"/>
          <w:right w:val="nil"/>
          <w:insideH w:val="nil"/>
          <w:insideV w:val="nil"/>
        </w:tblBorders>
        <w:tblLayout w:type="fixed"/>
        <w:tblLook w:val="0600" w:firstRow="0" w:lastRow="0" w:firstColumn="0" w:lastColumn="0" w:noHBand="1" w:noVBand="1"/>
      </w:tblPr>
      <w:tblGrid>
        <w:gridCol w:w="1611"/>
        <w:gridCol w:w="1420"/>
        <w:gridCol w:w="1364"/>
        <w:gridCol w:w="1227"/>
        <w:gridCol w:w="1282"/>
      </w:tblGrid>
      <w:tr w:rsidR="002A0385" w14:paraId="3F9E935C" w14:textId="77777777">
        <w:trPr>
          <w:trHeight w:val="260"/>
          <w:jc w:val="center"/>
        </w:trPr>
        <w:tc>
          <w:tcPr>
            <w:tcW w:w="16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1F438" w14:textId="77777777" w:rsidR="002A0385" w:rsidRDefault="002A0385">
            <w:pPr>
              <w:widowControl w:val="0"/>
              <w:jc w:val="center"/>
              <w:rPr>
                <w:rFonts w:ascii="Times New Roman" w:eastAsia="Times New Roman" w:hAnsi="Times New Roman" w:cs="Times New Roman"/>
                <w:sz w:val="18"/>
                <w:szCs w:val="18"/>
              </w:rPr>
            </w:pPr>
          </w:p>
        </w:tc>
        <w:tc>
          <w:tcPr>
            <w:tcW w:w="2783"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F2CBDB" w14:textId="77777777" w:rsidR="002A0385" w:rsidRDefault="005E5370">
            <w:pPr>
              <w:widowControl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built before 1980 (n=29,769)</w:t>
            </w:r>
          </w:p>
        </w:tc>
        <w:tc>
          <w:tcPr>
            <w:tcW w:w="2509"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9835D48" w14:textId="77777777" w:rsidR="002A0385" w:rsidRDefault="005E5370">
            <w:pPr>
              <w:widowControl w:val="0"/>
              <w:jc w:val="center"/>
              <w:rPr>
                <w:rFonts w:ascii="Times New Roman" w:eastAsia="Times New Roman" w:hAnsi="Times New Roman" w:cs="Times New Roman"/>
                <w:b/>
                <w:sz w:val="18"/>
                <w:szCs w:val="18"/>
              </w:rPr>
            </w:pPr>
            <w:commentRangeStart w:id="357"/>
            <w:r>
              <w:rPr>
                <w:rFonts w:ascii="Times New Roman" w:eastAsia="Times New Roman" w:hAnsi="Times New Roman" w:cs="Times New Roman"/>
                <w:b/>
                <w:sz w:val="18"/>
                <w:szCs w:val="18"/>
              </w:rPr>
              <w:t>built after 1980 (n=414)</w:t>
            </w:r>
            <w:commentRangeEnd w:id="357"/>
            <w:r w:rsidR="002E56A6">
              <w:rPr>
                <w:rStyle w:val="CommentReference"/>
              </w:rPr>
              <w:commentReference w:id="357"/>
            </w:r>
          </w:p>
        </w:tc>
      </w:tr>
      <w:tr w:rsidR="002A0385" w14:paraId="613C6F22" w14:textId="77777777">
        <w:trPr>
          <w:trHeight w:val="210"/>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188022B"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eviction category</w:t>
            </w:r>
          </w:p>
        </w:tc>
        <w:tc>
          <w:tcPr>
            <w:tcW w:w="14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9C80BFB"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count</w:t>
            </w:r>
          </w:p>
        </w:tc>
        <w:tc>
          <w:tcPr>
            <w:tcW w:w="13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2A80664A"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w:t>
            </w:r>
          </w:p>
        </w:tc>
        <w:tc>
          <w:tcPr>
            <w:tcW w:w="12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AE0F103"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count</w:t>
            </w:r>
          </w:p>
        </w:tc>
        <w:tc>
          <w:tcPr>
            <w:tcW w:w="128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428AC88C"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w:t>
            </w:r>
          </w:p>
        </w:tc>
      </w:tr>
      <w:tr w:rsidR="002A0385" w14:paraId="375FC9C5" w14:textId="77777777">
        <w:trPr>
          <w:trHeight w:val="300"/>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680681B"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breach of lease</w:t>
            </w:r>
          </w:p>
        </w:tc>
        <w:tc>
          <w:tcPr>
            <w:tcW w:w="14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26BE34"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12,239</w:t>
            </w:r>
          </w:p>
        </w:tc>
        <w:tc>
          <w:tcPr>
            <w:tcW w:w="13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45BCE65"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41.3</w:t>
            </w:r>
          </w:p>
        </w:tc>
        <w:tc>
          <w:tcPr>
            <w:tcW w:w="12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109DC0B"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211</w:t>
            </w:r>
          </w:p>
        </w:tc>
        <w:tc>
          <w:tcPr>
            <w:tcW w:w="128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524B8CA7"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52.9 </w:t>
            </w:r>
          </w:p>
        </w:tc>
      </w:tr>
      <w:tr w:rsidR="002A0385" w14:paraId="731AD685" w14:textId="77777777">
        <w:trPr>
          <w:trHeight w:val="300"/>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CC6201"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no-fault</w:t>
            </w:r>
          </w:p>
        </w:tc>
        <w:tc>
          <w:tcPr>
            <w:tcW w:w="14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BD8BF97"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6,848</w:t>
            </w:r>
          </w:p>
        </w:tc>
        <w:tc>
          <w:tcPr>
            <w:tcW w:w="13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53AEE2D"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24.1</w:t>
            </w:r>
          </w:p>
        </w:tc>
        <w:tc>
          <w:tcPr>
            <w:tcW w:w="12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0D02AF5"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w:t>
            </w:r>
          </w:p>
        </w:tc>
        <w:tc>
          <w:tcPr>
            <w:tcW w:w="128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D0CE785"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11.6</w:t>
            </w:r>
          </w:p>
        </w:tc>
      </w:tr>
      <w:tr w:rsidR="002A0385" w14:paraId="4C134A34" w14:textId="77777777">
        <w:trPr>
          <w:trHeight w:val="300"/>
          <w:jc w:val="center"/>
        </w:trPr>
        <w:tc>
          <w:tcPr>
            <w:tcW w:w="16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67A49A3C"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unknown/Other</w:t>
            </w:r>
          </w:p>
        </w:tc>
        <w:tc>
          <w:tcPr>
            <w:tcW w:w="1419"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0BDDB9F"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10,258</w:t>
            </w:r>
          </w:p>
        </w:tc>
        <w:tc>
          <w:tcPr>
            <w:tcW w:w="136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E9F24D8"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34.6</w:t>
            </w:r>
          </w:p>
        </w:tc>
        <w:tc>
          <w:tcPr>
            <w:tcW w:w="1227"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3A557A9D"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145</w:t>
            </w:r>
          </w:p>
        </w:tc>
        <w:tc>
          <w:tcPr>
            <w:tcW w:w="128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7C4DB485" w14:textId="77777777" w:rsidR="002A0385" w:rsidRDefault="005E5370">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35.5</w:t>
            </w:r>
          </w:p>
        </w:tc>
      </w:tr>
    </w:tbl>
    <w:p w14:paraId="1B127859" w14:textId="77777777" w:rsidR="002A0385" w:rsidRDefault="002A0385">
      <w:pPr>
        <w:spacing w:line="240" w:lineRule="auto"/>
        <w:ind w:firstLine="720"/>
        <w:jc w:val="center"/>
        <w:rPr>
          <w:rFonts w:ascii="Times New Roman" w:eastAsia="Times New Roman" w:hAnsi="Times New Roman" w:cs="Times New Roman"/>
        </w:rPr>
      </w:pPr>
    </w:p>
    <w:p w14:paraId="2E9F9E70" w14:textId="77777777" w:rsidR="002A0385" w:rsidRDefault="005E5370">
      <w:pPr>
        <w:spacing w:line="24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rPr>
        <w:t xml:space="preserve">Table 1. Eviction frequency (1994-2017) by category and built-year cutoff in rent control eligible addresses </w:t>
      </w:r>
    </w:p>
    <w:p w14:paraId="3C8DF9B1" w14:textId="77777777" w:rsidR="002A0385" w:rsidRDefault="002A0385">
      <w:pPr>
        <w:spacing w:line="480" w:lineRule="auto"/>
        <w:rPr>
          <w:rFonts w:ascii="Times New Roman" w:eastAsia="Times New Roman" w:hAnsi="Times New Roman" w:cs="Times New Roman"/>
          <w:sz w:val="24"/>
          <w:szCs w:val="24"/>
        </w:rPr>
      </w:pPr>
    </w:p>
    <w:p w14:paraId="2DB0CE53"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two columns therefore represent eviction notices filed in rent controlled properties, while the right two columns represent those filed in uncontrolled properties. The first thing that stands out is that there are nearly two orders of magnitude (~72x) more notices filed in rent controlled properties. More than anything this number reflects the fact that of the 384,060 property records used in the analysis only 16,125 (4.2%) were for properties built after 1980, </w:t>
      </w:r>
      <w:r>
        <w:rPr>
          <w:rFonts w:ascii="Times New Roman" w:eastAsia="Times New Roman" w:hAnsi="Times New Roman" w:cs="Times New Roman"/>
          <w:sz w:val="24"/>
          <w:szCs w:val="24"/>
        </w:rPr>
        <w:lastRenderedPageBreak/>
        <w:t xml:space="preserve">which itself is explained by the diminishing construction rate of multifamily housing in San Francisco over time (Figure 1). </w:t>
      </w:r>
    </w:p>
    <w:p w14:paraId="72E80384" w14:textId="77777777" w:rsidR="002A0385" w:rsidRDefault="005E537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drawing>
          <wp:inline distT="114300" distB="114300" distL="114300" distR="114300" wp14:anchorId="44CEC7B8" wp14:editId="4BD0C16C">
            <wp:extent cx="4950655" cy="3141762"/>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2"/>
                    <a:srcRect/>
                    <a:stretch>
                      <a:fillRect/>
                    </a:stretch>
                  </pic:blipFill>
                  <pic:spPr>
                    <a:xfrm>
                      <a:off x="0" y="0"/>
                      <a:ext cx="4950655" cy="3141762"/>
                    </a:xfrm>
                    <a:prstGeom prst="rect">
                      <a:avLst/>
                    </a:prstGeom>
                    <a:ln/>
                  </pic:spPr>
                </pic:pic>
              </a:graphicData>
            </a:graphic>
          </wp:inline>
        </w:drawing>
      </w:r>
    </w:p>
    <w:p w14:paraId="49DBD617" w14:textId="77777777" w:rsidR="002A0385" w:rsidRDefault="005E537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Figure 1. Histogram of unit counts in rent control eligible buildings by year built. Construction of multi-family has slowed significantly since the 1960s, but there is no apparent</w:t>
      </w:r>
    </w:p>
    <w:p w14:paraId="11B10301" w14:textId="77777777" w:rsidR="002A0385" w:rsidRDefault="002A0385">
      <w:pPr>
        <w:spacing w:line="480" w:lineRule="auto"/>
        <w:ind w:firstLine="720"/>
        <w:rPr>
          <w:rFonts w:ascii="Times New Roman" w:eastAsia="Times New Roman" w:hAnsi="Times New Roman" w:cs="Times New Roman"/>
          <w:sz w:val="24"/>
          <w:szCs w:val="24"/>
        </w:rPr>
      </w:pPr>
    </w:p>
    <w:p w14:paraId="4ECCFE40"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interesting, however, is the fact that evictions at controlled properties are more likely to be no-fault evictions like condo conversions or owner move-ins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These findings are in line with the idea that San Francisco’s rent control laws may be incentivizing controlled landlords to evict unproblematic, law-abiding tenants. </w:t>
      </w:r>
      <w:del w:id="358" w:author="Windows User" w:date="2021-06-21T17:24:00Z">
        <w:r w:rsidDel="00B749BB">
          <w:rPr>
            <w:rFonts w:ascii="Times New Roman" w:eastAsia="Times New Roman" w:hAnsi="Times New Roman" w:cs="Times New Roman"/>
            <w:sz w:val="24"/>
            <w:szCs w:val="24"/>
          </w:rPr>
          <w:delText xml:space="preserve">This phenomenon was one of the primary motivating factors for conducting this research, and I will discuss it in greater detail later in this paper. For now it is sufficient to say that this “eviction loophole” is often pointed to by both critics and advocates of the policy as evidence of the failure of rent control to achieve its goals. </w:delText>
        </w:r>
      </w:del>
      <w:r>
        <w:rPr>
          <w:rFonts w:ascii="Times New Roman" w:eastAsia="Times New Roman" w:hAnsi="Times New Roman" w:cs="Times New Roman"/>
          <w:sz w:val="24"/>
          <w:szCs w:val="24"/>
        </w:rPr>
        <w:t xml:space="preserve">And while the results in Table 1 seems to support that theory, they also show that breach of lease or at-fault evictions constitute a smaller portion of evictions in rent control units, a fact that might suggest rent control is actually achieving one of its primary objectives of keeping tenants from failing to pay their rent. </w:t>
      </w:r>
    </w:p>
    <w:p w14:paraId="2942C2A1" w14:textId="77777777" w:rsidR="002A0385" w:rsidRDefault="002A0385">
      <w:pPr>
        <w:spacing w:line="480" w:lineRule="auto"/>
        <w:rPr>
          <w:rFonts w:ascii="Times New Roman" w:eastAsia="Times New Roman" w:hAnsi="Times New Roman" w:cs="Times New Roman"/>
          <w:sz w:val="24"/>
          <w:szCs w:val="24"/>
        </w:rPr>
      </w:pPr>
    </w:p>
    <w:p w14:paraId="01316B1E" w14:textId="77777777" w:rsidR="002A0385" w:rsidRDefault="005E537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Differences</w:t>
      </w:r>
    </w:p>
    <w:p w14:paraId="5FE6FC18" w14:textId="00260F4F" w:rsidR="002A0385" w:rsidRDefault="005E5370">
      <w:pPr>
        <w:spacing w:line="480" w:lineRule="auto"/>
        <w:ind w:firstLine="720"/>
        <w:rPr>
          <w:rFonts w:ascii="Times New Roman" w:eastAsia="Times New Roman" w:hAnsi="Times New Roman" w:cs="Times New Roman"/>
          <w:sz w:val="24"/>
          <w:szCs w:val="24"/>
        </w:rPr>
      </w:pPr>
      <w:commentRangeStart w:id="359"/>
      <w:r>
        <w:rPr>
          <w:rFonts w:ascii="Times New Roman" w:eastAsia="Times New Roman" w:hAnsi="Times New Roman" w:cs="Times New Roman"/>
          <w:sz w:val="24"/>
          <w:szCs w:val="24"/>
        </w:rPr>
        <w:t xml:space="preserve">Table 2 compares the counts and averages of the San Francisco annual parcel records by rent control eligibility and built-year threshold. </w:t>
      </w:r>
      <w:commentRangeEnd w:id="359"/>
      <w:r w:rsidR="002E56A6">
        <w:rPr>
          <w:rStyle w:val="CommentReference"/>
        </w:rPr>
        <w:commentReference w:id="359"/>
      </w:r>
      <w:r>
        <w:rPr>
          <w:rFonts w:ascii="Times New Roman" w:eastAsia="Times New Roman" w:hAnsi="Times New Roman" w:cs="Times New Roman"/>
          <w:sz w:val="24"/>
          <w:szCs w:val="24"/>
        </w:rPr>
        <w:t xml:space="preserve">Only the bottom two rows represent the observations included in the RD analysis, with the bottom most row representing rent controlled units. By normalizing the data by the number of observations in each category, average outcomes can be compared between the assignment groups to obtain a </w:t>
      </w:r>
      <w:del w:id="360" w:author="Windows User" w:date="2021-06-25T11:17:00Z">
        <w:r w:rsidDel="002E56A6">
          <w:rPr>
            <w:rFonts w:ascii="Times New Roman" w:eastAsia="Times New Roman" w:hAnsi="Times New Roman" w:cs="Times New Roman"/>
            <w:sz w:val="24"/>
            <w:szCs w:val="24"/>
          </w:rPr>
          <w:delText xml:space="preserve">reliable </w:delText>
        </w:r>
      </w:del>
      <w:r>
        <w:rPr>
          <w:rFonts w:ascii="Times New Roman" w:eastAsia="Times New Roman" w:hAnsi="Times New Roman" w:cs="Times New Roman"/>
          <w:sz w:val="24"/>
          <w:szCs w:val="24"/>
        </w:rPr>
        <w:t xml:space="preserve">first indication of what a causal model might reveal. The results show </w:t>
      </w:r>
      <w:commentRangeStart w:id="361"/>
      <w:r>
        <w:rPr>
          <w:rFonts w:ascii="Times New Roman" w:eastAsia="Times New Roman" w:hAnsi="Times New Roman" w:cs="Times New Roman"/>
          <w:sz w:val="24"/>
          <w:szCs w:val="24"/>
        </w:rPr>
        <w:t xml:space="preserve">a difference of +1.3% in the rate of eviction notices </w:t>
      </w:r>
      <w:commentRangeEnd w:id="361"/>
      <w:r w:rsidR="002E56A6">
        <w:rPr>
          <w:rStyle w:val="CommentReference"/>
        </w:rPr>
        <w:commentReference w:id="361"/>
      </w:r>
      <w:r>
        <w:rPr>
          <w:rFonts w:ascii="Times New Roman" w:eastAsia="Times New Roman" w:hAnsi="Times New Roman" w:cs="Times New Roman"/>
          <w:sz w:val="24"/>
          <w:szCs w:val="24"/>
        </w:rPr>
        <w:t xml:space="preserve">for rent controlled addresses compared to their uncontrolled counterparts, which corresponds to a ~2.3x increase in the probability of eviction on an annual, per-unit basis. </w:t>
      </w:r>
    </w:p>
    <w:p w14:paraId="3B620647" w14:textId="77777777" w:rsidR="002A0385" w:rsidRDefault="002A0385">
      <w:pPr>
        <w:spacing w:line="480" w:lineRule="auto"/>
        <w:rPr>
          <w:rFonts w:ascii="Times New Roman" w:eastAsia="Times New Roman" w:hAnsi="Times New Roman" w:cs="Times New Roman"/>
          <w:sz w:val="24"/>
          <w:szCs w:val="24"/>
        </w:rPr>
      </w:pPr>
    </w:p>
    <w:tbl>
      <w:tblPr>
        <w:tblStyle w:val="a0"/>
        <w:tblW w:w="9360" w:type="dxa"/>
        <w:jc w:val="center"/>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2A0385" w14:paraId="4E647502" w14:textId="77777777">
        <w:trPr>
          <w:trHeight w:val="299"/>
          <w:jc w:val="center"/>
        </w:trPr>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A97A3C4"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rent control eligible</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72651A"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built before 1980</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D9D7A8D"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total addresses</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D73407A"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total units</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97D4636"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avg. units per address</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5FB60CF"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total evictions</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7BD9AD9"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 prob. 1+ eviction</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EA52C4"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avg. evictions per address</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76248A"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avg. evictions per unit</w:t>
            </w:r>
          </w:p>
        </w:tc>
      </w:tr>
      <w:tr w:rsidR="002A0385" w14:paraId="537CA844" w14:textId="77777777">
        <w:trPr>
          <w:trHeight w:val="299"/>
          <w:jc w:val="center"/>
        </w:trPr>
        <w:tc>
          <w:tcPr>
            <w:tcW w:w="1040"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tcPr>
          <w:p w14:paraId="7EE9B460"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N</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B9C13B"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N</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F36E619" w14:textId="77777777" w:rsidR="002A0385" w:rsidRDefault="005E5370">
            <w:pPr>
              <w:spacing w:line="240" w:lineRule="auto"/>
              <w:jc w:val="right"/>
              <w:rPr>
                <w:rFonts w:ascii="Times New Roman" w:eastAsia="Times New Roman" w:hAnsi="Times New Roman" w:cs="Times New Roman"/>
                <w:sz w:val="18"/>
                <w:szCs w:val="18"/>
              </w:rPr>
              <w:pPrChange w:id="362" w:author="Windows User" w:date="2021-06-21T17:24:00Z">
                <w:pPr>
                  <w:spacing w:line="240" w:lineRule="auto"/>
                  <w:jc w:val="center"/>
                </w:pPr>
              </w:pPrChange>
            </w:pPr>
            <w:r>
              <w:rPr>
                <w:rFonts w:ascii="Times New Roman" w:eastAsia="Times New Roman" w:hAnsi="Times New Roman" w:cs="Times New Roman"/>
                <w:sz w:val="18"/>
                <w:szCs w:val="18"/>
              </w:rPr>
              <w:t>76</w:t>
            </w:r>
            <w:ins w:id="363" w:author="Windows User" w:date="2021-06-21T17:24:00Z">
              <w:r w:rsidR="00B749BB">
                <w:rPr>
                  <w:rFonts w:ascii="Times New Roman" w:eastAsia="Times New Roman" w:hAnsi="Times New Roman" w:cs="Times New Roman"/>
                  <w:sz w:val="18"/>
                  <w:szCs w:val="18"/>
                </w:rPr>
                <w:t>,</w:t>
              </w:r>
            </w:ins>
            <w:r>
              <w:rPr>
                <w:rFonts w:ascii="Times New Roman" w:eastAsia="Times New Roman" w:hAnsi="Times New Roman" w:cs="Times New Roman"/>
                <w:sz w:val="18"/>
                <w:szCs w:val="18"/>
              </w:rPr>
              <w:t>864</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8263BF9" w14:textId="77777777" w:rsidR="002A0385" w:rsidRDefault="005E5370">
            <w:pPr>
              <w:widowControl w:val="0"/>
              <w:spacing w:line="240" w:lineRule="auto"/>
              <w:jc w:val="right"/>
              <w:rPr>
                <w:rFonts w:ascii="Times New Roman" w:eastAsia="Times New Roman" w:hAnsi="Times New Roman" w:cs="Times New Roman"/>
                <w:sz w:val="18"/>
                <w:szCs w:val="18"/>
              </w:rPr>
              <w:pPrChange w:id="364" w:author="Windows User" w:date="2021-06-21T17:24:00Z">
                <w:pPr>
                  <w:widowControl w:val="0"/>
                  <w:spacing w:line="240" w:lineRule="auto"/>
                  <w:jc w:val="center"/>
                </w:pPr>
              </w:pPrChange>
            </w:pPr>
            <w:r>
              <w:rPr>
                <w:rFonts w:ascii="Times New Roman" w:eastAsia="Times New Roman" w:hAnsi="Times New Roman" w:cs="Times New Roman"/>
                <w:sz w:val="18"/>
                <w:szCs w:val="18"/>
              </w:rPr>
              <w:t>364</w:t>
            </w:r>
            <w:ins w:id="365" w:author="Windows User" w:date="2021-06-21T17:25:00Z">
              <w:r w:rsidR="00B749BB">
                <w:rPr>
                  <w:rFonts w:ascii="Times New Roman" w:eastAsia="Times New Roman" w:hAnsi="Times New Roman" w:cs="Times New Roman"/>
                  <w:sz w:val="18"/>
                  <w:szCs w:val="18"/>
                </w:rPr>
                <w:t>,</w:t>
              </w:r>
            </w:ins>
            <w:r>
              <w:rPr>
                <w:rFonts w:ascii="Times New Roman" w:eastAsia="Times New Roman" w:hAnsi="Times New Roman" w:cs="Times New Roman"/>
                <w:sz w:val="18"/>
                <w:szCs w:val="18"/>
              </w:rPr>
              <w:t>153</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DD7B910"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4.737627</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7E39387"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485</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09F4722"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0.004215</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978B9D2"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0.006310</w:t>
            </w:r>
          </w:p>
        </w:tc>
        <w:tc>
          <w:tcPr>
            <w:tcW w:w="104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77D784A"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0.003296</w:t>
            </w:r>
          </w:p>
        </w:tc>
      </w:tr>
      <w:tr w:rsidR="002A0385" w14:paraId="4AE7B326" w14:textId="77777777">
        <w:trPr>
          <w:trHeight w:val="299"/>
          <w:jc w:val="center"/>
        </w:trPr>
        <w:tc>
          <w:tcPr>
            <w:tcW w:w="1040" w:type="dxa"/>
            <w:vMerge/>
            <w:tcBorders>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0501C6E" w14:textId="77777777" w:rsidR="002A0385" w:rsidRDefault="002A0385">
            <w:pPr>
              <w:widowControl w:val="0"/>
              <w:pBdr>
                <w:top w:val="nil"/>
                <w:left w:val="nil"/>
                <w:bottom w:val="nil"/>
                <w:right w:val="nil"/>
                <w:between w:val="nil"/>
              </w:pBdr>
              <w:rPr>
                <w:rFonts w:ascii="Times New Roman" w:eastAsia="Times New Roman" w:hAnsi="Times New Roman" w:cs="Times New Roman"/>
                <w:i/>
                <w:sz w:val="24"/>
                <w:szCs w:val="24"/>
              </w:rPr>
            </w:pP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C5F9F19"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Y</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0B6754BB" w14:textId="77777777" w:rsidR="002A0385" w:rsidRDefault="005E5370">
            <w:pPr>
              <w:spacing w:line="240" w:lineRule="auto"/>
              <w:jc w:val="right"/>
              <w:rPr>
                <w:rFonts w:ascii="Times New Roman" w:eastAsia="Times New Roman" w:hAnsi="Times New Roman" w:cs="Times New Roman"/>
                <w:sz w:val="18"/>
                <w:szCs w:val="18"/>
              </w:rPr>
              <w:pPrChange w:id="366" w:author="Windows User" w:date="2021-06-21T17:24:00Z">
                <w:pPr>
                  <w:spacing w:line="240" w:lineRule="auto"/>
                  <w:jc w:val="center"/>
                </w:pPr>
              </w:pPrChange>
            </w:pPr>
            <w:r>
              <w:rPr>
                <w:rFonts w:ascii="Times New Roman" w:eastAsia="Times New Roman" w:hAnsi="Times New Roman" w:cs="Times New Roman"/>
                <w:sz w:val="18"/>
                <w:szCs w:val="18"/>
              </w:rPr>
              <w:t>1</w:t>
            </w:r>
            <w:ins w:id="367" w:author="Windows User" w:date="2021-06-21T17:25:00Z">
              <w:r w:rsidR="00B749BB">
                <w:rPr>
                  <w:rFonts w:ascii="Times New Roman" w:eastAsia="Times New Roman" w:hAnsi="Times New Roman" w:cs="Times New Roman"/>
                  <w:sz w:val="18"/>
                  <w:szCs w:val="18"/>
                </w:rPr>
                <w:t>,</w:t>
              </w:r>
            </w:ins>
            <w:r>
              <w:rPr>
                <w:rFonts w:ascii="Times New Roman" w:eastAsia="Times New Roman" w:hAnsi="Times New Roman" w:cs="Times New Roman"/>
                <w:sz w:val="18"/>
                <w:szCs w:val="18"/>
              </w:rPr>
              <w:t>120</w:t>
            </w:r>
            <w:ins w:id="368" w:author="Windows User" w:date="2021-06-21T17:25:00Z">
              <w:r w:rsidR="00B749BB">
                <w:rPr>
                  <w:rFonts w:ascii="Times New Roman" w:eastAsia="Times New Roman" w:hAnsi="Times New Roman" w:cs="Times New Roman"/>
                  <w:sz w:val="18"/>
                  <w:szCs w:val="18"/>
                </w:rPr>
                <w:t>,</w:t>
              </w:r>
            </w:ins>
            <w:r>
              <w:rPr>
                <w:rFonts w:ascii="Times New Roman" w:eastAsia="Times New Roman" w:hAnsi="Times New Roman" w:cs="Times New Roman"/>
                <w:sz w:val="18"/>
                <w:szCs w:val="18"/>
              </w:rPr>
              <w:t>987</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62A4AD3" w14:textId="77777777" w:rsidR="002A0385" w:rsidRDefault="005E5370">
            <w:pPr>
              <w:widowControl w:val="0"/>
              <w:spacing w:line="240" w:lineRule="auto"/>
              <w:jc w:val="right"/>
              <w:rPr>
                <w:rFonts w:ascii="Times New Roman" w:eastAsia="Times New Roman" w:hAnsi="Times New Roman" w:cs="Times New Roman"/>
                <w:sz w:val="18"/>
                <w:szCs w:val="18"/>
              </w:rPr>
              <w:pPrChange w:id="369" w:author="Windows User" w:date="2021-06-21T17:24:00Z">
                <w:pPr>
                  <w:widowControl w:val="0"/>
                  <w:spacing w:line="240" w:lineRule="auto"/>
                  <w:jc w:val="center"/>
                </w:pPr>
              </w:pPrChange>
            </w:pPr>
            <w:r>
              <w:rPr>
                <w:rFonts w:ascii="Times New Roman" w:eastAsia="Times New Roman" w:hAnsi="Times New Roman" w:cs="Times New Roman"/>
                <w:sz w:val="18"/>
                <w:szCs w:val="18"/>
              </w:rPr>
              <w:t>1</w:t>
            </w:r>
            <w:ins w:id="370" w:author="Windows User" w:date="2021-06-21T17:32: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588</w:t>
            </w:r>
            <w:ins w:id="371" w:author="Windows User" w:date="2021-06-21T17:32: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711</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F853FAA"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1.417243</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5E853BE"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ins w:id="372" w:author="Windows User" w:date="2021-06-21T17:34: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308</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CE18AF3"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0.006608</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39C4779"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0.010980</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D6EB376"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0.008609</w:t>
            </w:r>
          </w:p>
        </w:tc>
      </w:tr>
      <w:tr w:rsidR="002A0385" w14:paraId="6A8E0A00" w14:textId="77777777">
        <w:trPr>
          <w:trHeight w:val="299"/>
          <w:jc w:val="center"/>
        </w:trPr>
        <w:tc>
          <w:tcPr>
            <w:tcW w:w="1040" w:type="dxa"/>
            <w:vMerge w:val="restart"/>
            <w:tcBorders>
              <w:top w:val="single" w:sz="4" w:space="0" w:color="CCCCCC"/>
              <w:left w:val="single" w:sz="4" w:space="0" w:color="CCCCCC"/>
              <w:right w:val="single" w:sz="4" w:space="0" w:color="CCCCCC"/>
            </w:tcBorders>
            <w:shd w:val="clear" w:color="auto" w:fill="auto"/>
            <w:tcMar>
              <w:top w:w="40" w:type="dxa"/>
              <w:left w:w="40" w:type="dxa"/>
              <w:bottom w:w="40" w:type="dxa"/>
              <w:right w:w="40" w:type="dxa"/>
            </w:tcMar>
            <w:vAlign w:val="center"/>
          </w:tcPr>
          <w:p w14:paraId="35D08741"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Y</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1BE1A946"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N</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B27A20B" w14:textId="77777777" w:rsidR="002A0385" w:rsidRDefault="005E5370">
            <w:pPr>
              <w:spacing w:line="240" w:lineRule="auto"/>
              <w:jc w:val="right"/>
              <w:rPr>
                <w:rFonts w:ascii="Times New Roman" w:eastAsia="Times New Roman" w:hAnsi="Times New Roman" w:cs="Times New Roman"/>
                <w:sz w:val="18"/>
                <w:szCs w:val="18"/>
              </w:rPr>
              <w:pPrChange w:id="373" w:author="Windows User" w:date="2021-06-21T17:24:00Z">
                <w:pPr>
                  <w:spacing w:line="240" w:lineRule="auto"/>
                  <w:jc w:val="center"/>
                </w:pPr>
              </w:pPrChange>
            </w:pPr>
            <w:r>
              <w:rPr>
                <w:rFonts w:ascii="Times New Roman" w:eastAsia="Times New Roman" w:hAnsi="Times New Roman" w:cs="Times New Roman"/>
                <w:sz w:val="18"/>
                <w:szCs w:val="18"/>
              </w:rPr>
              <w:t>15</w:t>
            </w:r>
            <w:ins w:id="374" w:author="Windows User" w:date="2021-06-21T17:31: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645</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A806200" w14:textId="77777777" w:rsidR="002A0385" w:rsidRDefault="005E5370">
            <w:pPr>
              <w:widowControl w:val="0"/>
              <w:spacing w:line="240" w:lineRule="auto"/>
              <w:jc w:val="right"/>
              <w:rPr>
                <w:rFonts w:ascii="Times New Roman" w:eastAsia="Times New Roman" w:hAnsi="Times New Roman" w:cs="Times New Roman"/>
                <w:sz w:val="18"/>
                <w:szCs w:val="18"/>
              </w:rPr>
              <w:pPrChange w:id="375" w:author="Windows User" w:date="2021-06-21T17:24:00Z">
                <w:pPr>
                  <w:widowControl w:val="0"/>
                  <w:spacing w:line="240" w:lineRule="auto"/>
                  <w:jc w:val="center"/>
                </w:pPr>
              </w:pPrChange>
            </w:pPr>
            <w:r>
              <w:rPr>
                <w:rFonts w:ascii="Times New Roman" w:eastAsia="Times New Roman" w:hAnsi="Times New Roman" w:cs="Times New Roman"/>
                <w:sz w:val="18"/>
                <w:szCs w:val="18"/>
              </w:rPr>
              <w:t>134</w:t>
            </w:r>
            <w:ins w:id="376" w:author="Windows User" w:date="2021-06-21T17:32: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008</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A3C8A52"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8.565548</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F932A0D"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404</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C132C0"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0.014062</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DC4DDAC"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0.025823</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478D4F1" w14:textId="77777777" w:rsidR="002A0385" w:rsidRDefault="005E537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0.009969</w:t>
            </w:r>
          </w:p>
        </w:tc>
      </w:tr>
      <w:tr w:rsidR="002A0385" w14:paraId="604288F0" w14:textId="77777777">
        <w:trPr>
          <w:trHeight w:val="299"/>
          <w:jc w:val="center"/>
        </w:trPr>
        <w:tc>
          <w:tcPr>
            <w:tcW w:w="1040" w:type="dxa"/>
            <w:vMerge/>
            <w:tcBorders>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62283C8" w14:textId="77777777" w:rsidR="002A0385" w:rsidRDefault="002A0385">
            <w:pPr>
              <w:widowControl w:val="0"/>
              <w:pBdr>
                <w:top w:val="nil"/>
                <w:left w:val="nil"/>
                <w:bottom w:val="nil"/>
                <w:right w:val="nil"/>
                <w:between w:val="nil"/>
              </w:pBdr>
              <w:rPr>
                <w:rFonts w:ascii="Times New Roman" w:eastAsia="Times New Roman" w:hAnsi="Times New Roman" w:cs="Times New Roman"/>
                <w:i/>
                <w:sz w:val="24"/>
                <w:szCs w:val="24"/>
              </w:rPr>
            </w:pP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55266B11" w14:textId="77777777" w:rsidR="002A0385" w:rsidRDefault="005E537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Y</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3DE65C18" w14:textId="77777777" w:rsidR="002A0385" w:rsidRDefault="005E5370">
            <w:pPr>
              <w:spacing w:line="240" w:lineRule="auto"/>
              <w:jc w:val="right"/>
              <w:rPr>
                <w:rFonts w:ascii="Times New Roman" w:eastAsia="Times New Roman" w:hAnsi="Times New Roman" w:cs="Times New Roman"/>
                <w:sz w:val="18"/>
                <w:szCs w:val="18"/>
              </w:rPr>
              <w:pPrChange w:id="377" w:author="Windows User" w:date="2021-06-21T17:24:00Z">
                <w:pPr>
                  <w:spacing w:line="240" w:lineRule="auto"/>
                  <w:jc w:val="center"/>
                </w:pPr>
              </w:pPrChange>
            </w:pPr>
            <w:r>
              <w:rPr>
                <w:rFonts w:ascii="Times New Roman" w:eastAsia="Times New Roman" w:hAnsi="Times New Roman" w:cs="Times New Roman"/>
                <w:sz w:val="18"/>
                <w:szCs w:val="18"/>
              </w:rPr>
              <w:t>362</w:t>
            </w:r>
            <w:ins w:id="378" w:author="Windows User" w:date="2021-06-21T17:31: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735</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967D44B" w14:textId="77777777" w:rsidR="002A0385" w:rsidRDefault="005E5370">
            <w:pPr>
              <w:widowControl w:val="0"/>
              <w:spacing w:line="240" w:lineRule="auto"/>
              <w:jc w:val="right"/>
              <w:rPr>
                <w:rFonts w:ascii="Times New Roman" w:eastAsia="Times New Roman" w:hAnsi="Times New Roman" w:cs="Times New Roman"/>
                <w:sz w:val="18"/>
                <w:szCs w:val="18"/>
              </w:rPr>
              <w:pPrChange w:id="379" w:author="Windows User" w:date="2021-06-21T17:24:00Z">
                <w:pPr>
                  <w:widowControl w:val="0"/>
                  <w:spacing w:line="240" w:lineRule="auto"/>
                  <w:jc w:val="center"/>
                </w:pPr>
              </w:pPrChange>
            </w:pPr>
            <w:r>
              <w:rPr>
                <w:rFonts w:ascii="Times New Roman" w:eastAsia="Times New Roman" w:hAnsi="Times New Roman" w:cs="Times New Roman"/>
                <w:sz w:val="18"/>
                <w:szCs w:val="18"/>
              </w:rPr>
              <w:t>1</w:t>
            </w:r>
            <w:ins w:id="380" w:author="Windows User" w:date="2021-06-21T17:32: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770</w:t>
            </w:r>
            <w:ins w:id="381" w:author="Windows User" w:date="2021-06-21T17:32: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103</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2F481757"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4.879879</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7BB43321"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29</w:t>
            </w:r>
            <w:ins w:id="382" w:author="Windows User" w:date="2021-06-21T17:34:00Z">
              <w:r w:rsidR="00EE13AA">
                <w:rPr>
                  <w:rFonts w:ascii="Times New Roman" w:eastAsia="Times New Roman" w:hAnsi="Times New Roman" w:cs="Times New Roman"/>
                  <w:sz w:val="18"/>
                  <w:szCs w:val="18"/>
                </w:rPr>
                <w:t>,</w:t>
              </w:r>
            </w:ins>
            <w:r>
              <w:rPr>
                <w:rFonts w:ascii="Times New Roman" w:eastAsia="Times New Roman" w:hAnsi="Times New Roman" w:cs="Times New Roman"/>
                <w:sz w:val="18"/>
                <w:szCs w:val="18"/>
              </w:rPr>
              <w:t>345</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B1A609D"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0.036341</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4DF948F7" w14:textId="77777777" w:rsidR="002A0385" w:rsidRDefault="005E5370">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0.080899</w:t>
            </w:r>
          </w:p>
        </w:tc>
        <w:tc>
          <w:tcPr>
            <w:tcW w:w="104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center"/>
          </w:tcPr>
          <w:p w14:paraId="6F711514" w14:textId="77777777" w:rsidR="002A0385" w:rsidRDefault="005E537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0.023403</w:t>
            </w:r>
          </w:p>
        </w:tc>
      </w:tr>
    </w:tbl>
    <w:p w14:paraId="738C55F2" w14:textId="77777777" w:rsidR="002A0385" w:rsidRDefault="002A0385">
      <w:pPr>
        <w:spacing w:line="240" w:lineRule="auto"/>
        <w:jc w:val="center"/>
        <w:rPr>
          <w:rFonts w:ascii="Times New Roman" w:eastAsia="Times New Roman" w:hAnsi="Times New Roman" w:cs="Times New Roman"/>
          <w:sz w:val="18"/>
          <w:szCs w:val="18"/>
        </w:rPr>
      </w:pPr>
    </w:p>
    <w:p w14:paraId="69CA214B" w14:textId="77777777" w:rsidR="002A0385" w:rsidRDefault="005E5370">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 A comparison of the eviction rates by rent control eligibility and built-year cutoff</w:t>
      </w:r>
    </w:p>
    <w:p w14:paraId="0A6C282B" w14:textId="77777777" w:rsidR="002A0385" w:rsidRDefault="002A0385">
      <w:pPr>
        <w:spacing w:line="480" w:lineRule="auto"/>
        <w:rPr>
          <w:rFonts w:ascii="Times New Roman" w:eastAsia="Times New Roman" w:hAnsi="Times New Roman" w:cs="Times New Roman"/>
          <w:i/>
          <w:sz w:val="24"/>
          <w:szCs w:val="24"/>
        </w:rPr>
      </w:pPr>
    </w:p>
    <w:p w14:paraId="724DBF00" w14:textId="77777777" w:rsidR="002A0385" w:rsidRDefault="002A0385">
      <w:pPr>
        <w:spacing w:line="480" w:lineRule="auto"/>
        <w:rPr>
          <w:rFonts w:ascii="Times New Roman" w:eastAsia="Times New Roman" w:hAnsi="Times New Roman" w:cs="Times New Roman"/>
          <w:i/>
          <w:sz w:val="24"/>
          <w:szCs w:val="24"/>
        </w:rPr>
      </w:pPr>
    </w:p>
    <w:p w14:paraId="2BA56AD9" w14:textId="77777777" w:rsidR="002A0385" w:rsidRDefault="002A0385">
      <w:pPr>
        <w:spacing w:line="480" w:lineRule="auto"/>
        <w:rPr>
          <w:rFonts w:ascii="Times New Roman" w:eastAsia="Times New Roman" w:hAnsi="Times New Roman" w:cs="Times New Roman"/>
          <w:i/>
          <w:sz w:val="24"/>
          <w:szCs w:val="24"/>
        </w:rPr>
      </w:pPr>
    </w:p>
    <w:p w14:paraId="0400C673" w14:textId="77777777" w:rsidR="002A0385" w:rsidRDefault="002A0385">
      <w:pPr>
        <w:spacing w:line="480" w:lineRule="auto"/>
        <w:rPr>
          <w:rFonts w:ascii="Times New Roman" w:eastAsia="Times New Roman" w:hAnsi="Times New Roman" w:cs="Times New Roman"/>
          <w:i/>
          <w:sz w:val="24"/>
          <w:szCs w:val="24"/>
        </w:rPr>
      </w:pPr>
    </w:p>
    <w:p w14:paraId="2CC9E56C" w14:textId="77777777" w:rsidR="002A0385" w:rsidRDefault="002A0385">
      <w:pPr>
        <w:spacing w:line="480" w:lineRule="auto"/>
        <w:rPr>
          <w:rFonts w:ascii="Times New Roman" w:eastAsia="Times New Roman" w:hAnsi="Times New Roman" w:cs="Times New Roman"/>
          <w:i/>
          <w:sz w:val="24"/>
          <w:szCs w:val="24"/>
        </w:rPr>
      </w:pPr>
    </w:p>
    <w:p w14:paraId="58732A30" w14:textId="77777777" w:rsidR="002A0385" w:rsidRDefault="002A0385">
      <w:pPr>
        <w:spacing w:line="480" w:lineRule="auto"/>
        <w:rPr>
          <w:rFonts w:ascii="Times New Roman" w:eastAsia="Times New Roman" w:hAnsi="Times New Roman" w:cs="Times New Roman"/>
          <w:i/>
          <w:sz w:val="24"/>
          <w:szCs w:val="24"/>
        </w:rPr>
      </w:pPr>
    </w:p>
    <w:p w14:paraId="552657FE" w14:textId="77777777" w:rsidR="002A0385" w:rsidRDefault="005E537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Graphical Analysis</w:t>
      </w:r>
    </w:p>
    <w:p w14:paraId="3B0A7BF9"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2 shows the traditional RD plot, comparing average observed outcomes on the Y-axis across binned values of the running variable on the X axis for the range defined by the bandwidth parameter </w:t>
      </w:r>
      <w:hyperlink r:id="rId63" w:anchor="0">
        <w:r>
          <w:rPr>
            <w:rFonts w:ascii="Times New Roman" w:eastAsia="Times New Roman" w:hAnsi="Times New Roman" w:cs="Times New Roman"/>
            <w:noProof/>
            <w:sz w:val="24"/>
            <w:szCs w:val="24"/>
            <w:lang w:val="en-US"/>
          </w:rPr>
          <w:drawing>
            <wp:inline distT="19050" distB="19050" distL="19050" distR="19050" wp14:anchorId="22993570" wp14:editId="6AA3BE0F">
              <wp:extent cx="139700" cy="127000"/>
              <wp:effectExtent l="0" t="0" r="0" b="0"/>
              <wp:docPr id="19" name="image19.gif"/>
              <wp:cNvGraphicFramePr/>
              <a:graphic xmlns:a="http://schemas.openxmlformats.org/drawingml/2006/main">
                <a:graphicData uri="http://schemas.openxmlformats.org/drawingml/2006/picture">
                  <pic:pic xmlns:pic="http://schemas.openxmlformats.org/drawingml/2006/picture">
                    <pic:nvPicPr>
                      <pic:cNvPr id="0" name="image19.gif"/>
                      <pic:cNvPicPr preferRelativeResize="0"/>
                    </pic:nvPicPr>
                    <pic:blipFill>
                      <a:blip r:embed="rId61"/>
                      <a:srcRect/>
                      <a:stretch>
                        <a:fillRect/>
                      </a:stretch>
                    </pic:blipFill>
                    <pic:spPr>
                      <a:xfrm>
                        <a:off x="0" y="0"/>
                        <a:ext cx="139700" cy="127000"/>
                      </a:xfrm>
                      <a:prstGeom prst="rect">
                        <a:avLst/>
                      </a:prstGeom>
                      <a:ln/>
                    </pic:spPr>
                  </pic:pic>
                </a:graphicData>
              </a:graphic>
            </wp:inline>
          </w:drawing>
        </w:r>
      </w:hyperlink>
      <w:r>
        <w:rPr>
          <w:rFonts w:ascii="Times New Roman" w:eastAsia="Times New Roman" w:hAnsi="Times New Roman" w:cs="Times New Roman"/>
          <w:sz w:val="24"/>
          <w:szCs w:val="24"/>
        </w:rPr>
        <w:t xml:space="preserve">. The data points on either side of the built-year threshold are then used to fit two linear models that highlight the discontinuous nature of this relationship. </w:t>
      </w:r>
      <w:del w:id="383" w:author="Windows User" w:date="2021-06-21T17:26:00Z">
        <w:r w:rsidDel="00EE13AA">
          <w:rPr>
            <w:rFonts w:ascii="Times New Roman" w:eastAsia="Times New Roman" w:hAnsi="Times New Roman" w:cs="Times New Roman"/>
            <w:sz w:val="24"/>
            <w:szCs w:val="24"/>
          </w:rPr>
          <w:delText xml:space="preserve">A plot of this type is a common feature of any good RD analysis. It allows one to determine through visual inspection if there exists evidence of a discontinuity at the threshold, and also whether or not that discontinuity is unique across the domain of the running variable. It holds true that if the former condition (existence) is not satisfied then the RD model is unlikely to produce robust, significant estimates, whereas the latter condition (uniqueness) being unmet casts doubt on a causal interpretation of the treatment effect </w:delText>
        </w:r>
        <w:r w:rsidDel="00EE13AA">
          <w:fldChar w:fldCharType="begin"/>
        </w:r>
        <w:r w:rsidDel="00EE13AA">
          <w:delInstrText xml:space="preserve"> HYPERLINK "https://www.zotero.org/google-docs/?JIlYth" \h </w:delInstrText>
        </w:r>
        <w:r w:rsidDel="00EE13AA">
          <w:fldChar w:fldCharType="separate"/>
        </w:r>
        <w:r w:rsidDel="00EE13AA">
          <w:rPr>
            <w:rFonts w:ascii="Times New Roman" w:eastAsia="Times New Roman" w:hAnsi="Times New Roman" w:cs="Times New Roman"/>
            <w:sz w:val="24"/>
            <w:szCs w:val="24"/>
          </w:rPr>
          <w:delText>[24]</w:delText>
        </w:r>
        <w:r w:rsidDel="00EE13AA">
          <w:rPr>
            <w:rFonts w:ascii="Times New Roman" w:eastAsia="Times New Roman" w:hAnsi="Times New Roman" w:cs="Times New Roman"/>
            <w:sz w:val="24"/>
            <w:szCs w:val="24"/>
          </w:rPr>
          <w:fldChar w:fldCharType="end"/>
        </w:r>
        <w:r w:rsidDel="00EE13AA">
          <w:rPr>
            <w:rFonts w:ascii="Times New Roman" w:eastAsia="Times New Roman" w:hAnsi="Times New Roman" w:cs="Times New Roman"/>
            <w:sz w:val="24"/>
            <w:szCs w:val="24"/>
          </w:rPr>
          <w:delText xml:space="preserve">. Of equal importance is the fact that the plot illustrates precisely how the identification mechanism of the RD design works. </w:delText>
        </w:r>
      </w:del>
      <w:r>
        <w:rPr>
          <w:rFonts w:ascii="Times New Roman" w:eastAsia="Times New Roman" w:hAnsi="Times New Roman" w:cs="Times New Roman"/>
          <w:sz w:val="24"/>
          <w:szCs w:val="24"/>
        </w:rPr>
        <w:t>Visual inspection shows the size of the discontinuity in Figure 2 closely approximates not only the mean difference computed from Table 1 (~1.2%), but also the size of treatment effects estimated by the RD models below (0.09% - 1.6%). The simplicity of the RD approach is one of its greatest assets as a policy analysis tool.</w:t>
      </w:r>
    </w:p>
    <w:p w14:paraId="1C42CAFD"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presented in Figure 2 clearly show that a significant and unique discontinuity exists at the threshold, adding substantive, visual evidence of a real causal effect. They also suggest that apart from the discontinuity itself, there exists almost no correlation between eviction rates and built-year. This lends additional credibility to a causal interpretation because it increases the likelihood of treatment assignment (i.e. rent control) being the only channel through which systematic variation in eviction rates is explained by variation in the property built-year.</w:t>
      </w:r>
    </w:p>
    <w:p w14:paraId="497202FB" w14:textId="77777777" w:rsidR="002A0385" w:rsidRDefault="005E537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lastRenderedPageBreak/>
        <w:drawing>
          <wp:inline distT="114300" distB="114300" distL="114300" distR="114300" wp14:anchorId="26BF4461" wp14:editId="12AF0B8B">
            <wp:extent cx="5943600" cy="32893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4"/>
                    <a:srcRect/>
                    <a:stretch>
                      <a:fillRect/>
                    </a:stretch>
                  </pic:blipFill>
                  <pic:spPr>
                    <a:xfrm>
                      <a:off x="0" y="0"/>
                      <a:ext cx="5943600" cy="3289300"/>
                    </a:xfrm>
                    <a:prstGeom prst="rect">
                      <a:avLst/>
                    </a:prstGeom>
                    <a:ln/>
                  </pic:spPr>
                </pic:pic>
              </a:graphicData>
            </a:graphic>
          </wp:inline>
        </w:drawing>
      </w:r>
    </w:p>
    <w:p w14:paraId="35E9446E" w14:textId="77777777" w:rsidR="002A0385" w:rsidRDefault="005E5370">
      <w:pPr>
        <w:spacing w:line="240" w:lineRule="auto"/>
        <w:jc w:val="center"/>
        <w:rPr>
          <w:rFonts w:ascii="Times New Roman" w:eastAsia="Times New Roman" w:hAnsi="Times New Roman" w:cs="Times New Roman"/>
        </w:rPr>
      </w:pPr>
      <w:r>
        <w:rPr>
          <w:rFonts w:ascii="Times New Roman" w:eastAsia="Times New Roman" w:hAnsi="Times New Roman" w:cs="Times New Roman"/>
        </w:rPr>
        <w:t>Figure 2. Annual eviction rate per unit by built-year with local averages and linear fit. The magnitude of the discontinuity at the built-year threshold (1980) should be comparable to the average treatment effect estimated using RD.</w:t>
      </w:r>
    </w:p>
    <w:p w14:paraId="50F3035B" w14:textId="77777777" w:rsidR="002A0385" w:rsidRDefault="002A0385">
      <w:pPr>
        <w:spacing w:line="480" w:lineRule="auto"/>
        <w:jc w:val="center"/>
        <w:rPr>
          <w:rFonts w:ascii="Times New Roman" w:eastAsia="Times New Roman" w:hAnsi="Times New Roman" w:cs="Times New Roman"/>
        </w:rPr>
      </w:pPr>
    </w:p>
    <w:p w14:paraId="15D49A45" w14:textId="77777777" w:rsidR="002A0385" w:rsidRDefault="002A0385">
      <w:pPr>
        <w:spacing w:line="240" w:lineRule="auto"/>
        <w:jc w:val="center"/>
        <w:rPr>
          <w:rFonts w:ascii="Times New Roman" w:eastAsia="Times New Roman" w:hAnsi="Times New Roman" w:cs="Times New Roman"/>
        </w:rPr>
      </w:pPr>
    </w:p>
    <w:p w14:paraId="182F053D" w14:textId="77777777" w:rsidR="002A0385" w:rsidRDefault="002A0385">
      <w:pPr>
        <w:spacing w:line="480" w:lineRule="auto"/>
        <w:rPr>
          <w:rFonts w:ascii="Times New Roman" w:eastAsia="Times New Roman" w:hAnsi="Times New Roman" w:cs="Times New Roman"/>
          <w:b/>
          <w:sz w:val="24"/>
          <w:szCs w:val="24"/>
        </w:rPr>
      </w:pPr>
    </w:p>
    <w:p w14:paraId="5EE8A32A"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Model Results</w:t>
      </w:r>
    </w:p>
    <w:p w14:paraId="1DC87054"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RD models are fit according to the approach described above. Each of the four models estimates a positive treatment effect on rent control significant at the 0.002 level or below. The results are summarized in Table 3. </w:t>
      </w:r>
      <w:commentRangeStart w:id="384"/>
      <w:r>
        <w:rPr>
          <w:rFonts w:ascii="Times New Roman" w:eastAsia="Times New Roman" w:hAnsi="Times New Roman" w:cs="Times New Roman"/>
          <w:sz w:val="24"/>
          <w:szCs w:val="24"/>
        </w:rPr>
        <w:t>See Appendix B for detailed summaries of each model.</w:t>
      </w:r>
      <w:commentRangeEnd w:id="384"/>
      <w:r w:rsidR="00EE13AA">
        <w:rPr>
          <w:rStyle w:val="CommentReference"/>
        </w:rPr>
        <w:commentReference w:id="384"/>
      </w:r>
    </w:p>
    <w:p w14:paraId="2D8A19D6" w14:textId="77777777" w:rsidR="002A0385" w:rsidRDefault="002A0385">
      <w:pPr>
        <w:spacing w:line="480" w:lineRule="auto"/>
        <w:jc w:val="center"/>
        <w:rPr>
          <w:rFonts w:ascii="Times New Roman" w:eastAsia="Times New Roman" w:hAnsi="Times New Roman" w:cs="Times New Roman"/>
          <w:sz w:val="24"/>
          <w:szCs w:val="24"/>
        </w:rPr>
      </w:pPr>
    </w:p>
    <w:p w14:paraId="260DFFFC" w14:textId="77777777" w:rsidR="002A0385" w:rsidRDefault="002A0385">
      <w:pPr>
        <w:spacing w:line="480" w:lineRule="auto"/>
        <w:jc w:val="center"/>
        <w:rPr>
          <w:rFonts w:ascii="Times New Roman" w:eastAsia="Times New Roman" w:hAnsi="Times New Roman" w:cs="Times New Roman"/>
          <w:sz w:val="24"/>
          <w:szCs w:val="24"/>
        </w:rPr>
      </w:pPr>
    </w:p>
    <w:p w14:paraId="022226D7" w14:textId="77777777" w:rsidR="002A0385" w:rsidRDefault="005E5370">
      <w:pPr>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05A7FDA" wp14:editId="0AE7BC6B">
            <wp:extent cx="4138613" cy="1293316"/>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5"/>
                    <a:srcRect/>
                    <a:stretch>
                      <a:fillRect/>
                    </a:stretch>
                  </pic:blipFill>
                  <pic:spPr>
                    <a:xfrm>
                      <a:off x="0" y="0"/>
                      <a:ext cx="4138613" cy="1293316"/>
                    </a:xfrm>
                    <a:prstGeom prst="rect">
                      <a:avLst/>
                    </a:prstGeom>
                    <a:ln/>
                  </pic:spPr>
                </pic:pic>
              </a:graphicData>
            </a:graphic>
          </wp:inline>
        </w:drawing>
      </w:r>
    </w:p>
    <w:p w14:paraId="7338B3BC" w14:textId="77777777" w:rsidR="002A0385" w:rsidRDefault="005E5370">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3. Coefficient on rent control for four RD models (n=54,975) with standard errors in parentheses. Significance codes indicate p-values as follows: ‘***’ &lt; 0.001 &lt; ‘**’ &lt; 0.01 &lt; ‘*’ &lt; 0.05</w:t>
      </w:r>
    </w:p>
    <w:p w14:paraId="615424E4" w14:textId="77777777" w:rsidR="002A0385" w:rsidRDefault="002A0385">
      <w:pPr>
        <w:spacing w:line="480" w:lineRule="auto"/>
        <w:rPr>
          <w:rFonts w:ascii="Times New Roman" w:eastAsia="Times New Roman" w:hAnsi="Times New Roman" w:cs="Times New Roman"/>
          <w:sz w:val="24"/>
          <w:szCs w:val="24"/>
        </w:rPr>
      </w:pPr>
    </w:p>
    <w:p w14:paraId="74181777" w14:textId="2859B671"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del w:id="385" w:author="Windows User" w:date="2021-06-25T11:21:00Z">
        <w:r w:rsidDel="002E56A6">
          <w:rPr>
            <w:rFonts w:ascii="Times New Roman" w:eastAsia="Times New Roman" w:hAnsi="Times New Roman" w:cs="Times New Roman"/>
            <w:sz w:val="24"/>
            <w:szCs w:val="24"/>
          </w:rPr>
          <w:delText xml:space="preserve">exact </w:delText>
        </w:r>
      </w:del>
      <w:r>
        <w:rPr>
          <w:rFonts w:ascii="Times New Roman" w:eastAsia="Times New Roman" w:hAnsi="Times New Roman" w:cs="Times New Roman"/>
          <w:sz w:val="24"/>
          <w:szCs w:val="24"/>
        </w:rPr>
        <w:t>specification described in Equation 1, Model 1 estimates an average treatment effect of ~1% with a p-value of 0.002. This estimate is slightly smaller than the mean difference-based estimate, but still very much in line with the size of the discontinuity in Figure 2.</w:t>
      </w:r>
    </w:p>
    <w:p w14:paraId="5B492BDC" w14:textId="77777777" w:rsidR="002A0385" w:rsidRDefault="005E5370">
      <w:pPr>
        <w:spacing w:line="480" w:lineRule="auto"/>
        <w:ind w:firstLine="720"/>
        <w:rPr>
          <w:rFonts w:ascii="Times New Roman" w:eastAsia="Times New Roman" w:hAnsi="Times New Roman" w:cs="Times New Roman"/>
          <w:sz w:val="24"/>
          <w:szCs w:val="24"/>
        </w:rPr>
      </w:pPr>
      <w:commentRangeStart w:id="386"/>
      <w:r>
        <w:rPr>
          <w:rFonts w:ascii="Times New Roman" w:eastAsia="Times New Roman" w:hAnsi="Times New Roman" w:cs="Times New Roman"/>
          <w:sz w:val="24"/>
          <w:szCs w:val="24"/>
        </w:rPr>
        <w:t xml:space="preserve">Model 2 adds two property-level characteristics derived from the assessor records: </w:t>
      </w:r>
      <w:commentRangeEnd w:id="386"/>
      <w:r w:rsidR="002E56A6">
        <w:rPr>
          <w:rStyle w:val="CommentReference"/>
        </w:rPr>
        <w:commentReference w:id="386"/>
      </w:r>
      <w:r>
        <w:rPr>
          <w:rFonts w:ascii="Times New Roman" w:eastAsia="Times New Roman" w:hAnsi="Times New Roman" w:cs="Times New Roman"/>
          <w:sz w:val="24"/>
          <w:szCs w:val="24"/>
        </w:rPr>
        <w:t>1) the log of the assessed value divided by the log of the assessed square footage of the property; and 2) the log of the total units at the property. The value-per-square-foot is found to positively correlate with eviction rates, while the coefficient on total units is negative, suggesting eviction rates are higher in more valuable properties with fewer units. This makes intuitive sense, as more valuable properties can likely fetch higher market rate rents, and in buildings with fewer units the potential benefit of evicting one tenant represents a higher proportion of a property’s total value to the landlord. Both of these variables are found to be significant at the level of &lt; 0.001. Their inclusion in the model produces a larger treatment effect estimate of 1.6% and improves the statistical significance of the treatment effect from 0.002 to &lt; 0.001.</w:t>
      </w:r>
    </w:p>
    <w:p w14:paraId="21248C09" w14:textId="61CC531A"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3 adds Census tract-based demographic characteristics from the 2009-2013 5-year American Community Survey [citation needed]. A negative coefficient (p=0.013) on the log of the median household income suggests that eviction rates are higher in lower income areas, while a positive coefficient (p=0.07) on the percent of occupied units that are rented rather than owned suggests that eviction rates are higher in areas with lower rates of home ownership. Two </w:t>
      </w:r>
      <w:r>
        <w:rPr>
          <w:rFonts w:ascii="Times New Roman" w:eastAsia="Times New Roman" w:hAnsi="Times New Roman" w:cs="Times New Roman"/>
          <w:sz w:val="24"/>
          <w:szCs w:val="24"/>
        </w:rPr>
        <w:lastRenderedPageBreak/>
        <w:t xml:space="preserve">other terms, percent minority (non-white) and percent of rental properties with tenants who moved in prior to the year 2000 both have negative but statistically insignificant coefficients. The latter term </w:t>
      </w:r>
      <w:del w:id="387" w:author="Windows User" w:date="2021-06-25T11:23:00Z">
        <w:r w:rsidDel="00CF054B">
          <w:rPr>
            <w:rFonts w:ascii="Times New Roman" w:eastAsia="Times New Roman" w:hAnsi="Times New Roman" w:cs="Times New Roman"/>
            <w:sz w:val="24"/>
            <w:szCs w:val="24"/>
          </w:rPr>
          <w:delText xml:space="preserve">in particular </w:delText>
        </w:r>
      </w:del>
      <w:r>
        <w:rPr>
          <w:rFonts w:ascii="Times New Roman" w:eastAsia="Times New Roman" w:hAnsi="Times New Roman" w:cs="Times New Roman"/>
          <w:sz w:val="24"/>
          <w:szCs w:val="24"/>
        </w:rPr>
        <w:t>was included in order to account for the potential effect of tenancy duration on eviction rates. In the context of vacancy decontrol, longer tenancies should equate to more heavily discounted rents, thereby increasing the potential value of an eviction for a landlord wishing to return their property to market rate</w:t>
      </w:r>
      <w:del w:id="388" w:author="Windows User" w:date="2021-06-25T11:24:00Z">
        <w:r w:rsidDel="00CF054B">
          <w:rPr>
            <w:rFonts w:ascii="Times New Roman" w:eastAsia="Times New Roman" w:hAnsi="Times New Roman" w:cs="Times New Roman"/>
            <w:sz w:val="24"/>
            <w:szCs w:val="24"/>
          </w:rPr>
          <w:delText>, creating a potential source of unobserved variables bias in the model</w:delText>
        </w:r>
      </w:del>
      <w:r>
        <w:rPr>
          <w:rFonts w:ascii="Times New Roman" w:eastAsia="Times New Roman" w:hAnsi="Times New Roman" w:cs="Times New Roman"/>
          <w:sz w:val="24"/>
          <w:szCs w:val="24"/>
        </w:rPr>
        <w:t>. I found no evidence to suggest that this is the case</w:t>
      </w:r>
      <w:ins w:id="389" w:author="Windows User" w:date="2021-06-25T11:24:00Z">
        <w:r w:rsidR="00CF054B">
          <w:rPr>
            <w:rFonts w:ascii="Times New Roman" w:eastAsia="Times New Roman" w:hAnsi="Times New Roman" w:cs="Times New Roman"/>
            <w:sz w:val="24"/>
            <w:szCs w:val="24"/>
          </w:rPr>
          <w:t xml:space="preserve">, </w:t>
        </w:r>
      </w:ins>
      <w:del w:id="390" w:author="Windows User" w:date="2021-06-25T11:24:00Z">
        <w:r w:rsidDel="00CF054B">
          <w:rPr>
            <w:rFonts w:ascii="Times New Roman" w:eastAsia="Times New Roman" w:hAnsi="Times New Roman" w:cs="Times New Roman"/>
            <w:sz w:val="24"/>
            <w:szCs w:val="24"/>
          </w:rPr>
          <w:delText>. A</w:delText>
        </w:r>
      </w:del>
      <w:ins w:id="391" w:author="Windows User" w:date="2021-06-25T11:24:00Z">
        <w:r w:rsidR="00CF054B">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 xml:space="preserve">lthough it is possible that tract-level Census data is </w:t>
      </w:r>
      <w:del w:id="392" w:author="Windows User" w:date="2021-06-25T11:25:00Z">
        <w:r w:rsidDel="00CF054B">
          <w:rPr>
            <w:rFonts w:ascii="Times New Roman" w:eastAsia="Times New Roman" w:hAnsi="Times New Roman" w:cs="Times New Roman"/>
            <w:sz w:val="24"/>
            <w:szCs w:val="24"/>
          </w:rPr>
          <w:delText xml:space="preserve">simply </w:delText>
        </w:r>
      </w:del>
      <w:r>
        <w:rPr>
          <w:rFonts w:ascii="Times New Roman" w:eastAsia="Times New Roman" w:hAnsi="Times New Roman" w:cs="Times New Roman"/>
          <w:sz w:val="24"/>
          <w:szCs w:val="24"/>
        </w:rPr>
        <w:t>not granular enough to capture this relationship</w:t>
      </w:r>
      <w:del w:id="393" w:author="Windows User" w:date="2021-06-25T11:24:00Z">
        <w:r w:rsidDel="00CF054B">
          <w:rPr>
            <w:rFonts w:ascii="Times New Roman" w:eastAsia="Times New Roman" w:hAnsi="Times New Roman" w:cs="Times New Roman"/>
            <w:sz w:val="24"/>
            <w:szCs w:val="24"/>
          </w:rPr>
          <w:delText xml:space="preserve">, </w:delText>
        </w:r>
        <w:commentRangeStart w:id="394"/>
        <w:r w:rsidDel="00CF054B">
          <w:rPr>
            <w:rFonts w:ascii="Times New Roman" w:eastAsia="Times New Roman" w:hAnsi="Times New Roman" w:cs="Times New Roman"/>
            <w:sz w:val="24"/>
            <w:szCs w:val="24"/>
          </w:rPr>
          <w:delText xml:space="preserve">disaggregate renter duration data </w:delText>
        </w:r>
      </w:del>
      <w:commentRangeEnd w:id="394"/>
      <w:r w:rsidR="00CF054B">
        <w:rPr>
          <w:rStyle w:val="CommentReference"/>
        </w:rPr>
        <w:commentReference w:id="394"/>
      </w:r>
      <w:del w:id="395" w:author="Windows User" w:date="2021-06-25T11:24:00Z">
        <w:r w:rsidDel="00CF054B">
          <w:rPr>
            <w:rFonts w:ascii="Times New Roman" w:eastAsia="Times New Roman" w:hAnsi="Times New Roman" w:cs="Times New Roman"/>
            <w:sz w:val="24"/>
            <w:szCs w:val="24"/>
          </w:rPr>
          <w:delText>is almost nonexistent</w:delText>
        </w:r>
      </w:del>
      <w:r>
        <w:rPr>
          <w:rFonts w:ascii="Times New Roman" w:eastAsia="Times New Roman" w:hAnsi="Times New Roman" w:cs="Times New Roman"/>
          <w:sz w:val="24"/>
          <w:szCs w:val="24"/>
        </w:rPr>
        <w:t xml:space="preserve">. </w:t>
      </w:r>
      <w:del w:id="396" w:author="Windows User" w:date="2021-06-25T11:25:00Z">
        <w:r w:rsidDel="00CF054B">
          <w:rPr>
            <w:rFonts w:ascii="Times New Roman" w:eastAsia="Times New Roman" w:hAnsi="Times New Roman" w:cs="Times New Roman"/>
            <w:sz w:val="24"/>
            <w:szCs w:val="24"/>
          </w:rPr>
          <w:delText>Furthermore, it is just as likely that however more valuable it may be to evict a longer-term tenant,</w:delText>
        </w:r>
      </w:del>
      <w:ins w:id="397" w:author="Windows User" w:date="2021-06-25T11:25:00Z">
        <w:r w:rsidR="00CF054B">
          <w:rPr>
            <w:rFonts w:ascii="Times New Roman" w:eastAsia="Times New Roman" w:hAnsi="Times New Roman" w:cs="Times New Roman"/>
            <w:sz w:val="24"/>
            <w:szCs w:val="24"/>
          </w:rPr>
          <w:t>It is also possible that</w:t>
        </w:r>
      </w:ins>
      <w:r>
        <w:rPr>
          <w:rFonts w:ascii="Times New Roman" w:eastAsia="Times New Roman" w:hAnsi="Times New Roman" w:cs="Times New Roman"/>
          <w:sz w:val="24"/>
          <w:szCs w:val="24"/>
        </w:rPr>
        <w:t xml:space="preserve"> landlords may be less willing to initiate economically-incentivized evictions against tenants with whom they have long-standing relationships. The addition of these sociodemographic characteristics resulted in a slightly smaller estimated treatment effect of ~1.4%. The statistical significance was unchanged as &lt; 0.001.</w:t>
      </w:r>
    </w:p>
    <w:p w14:paraId="121D0B71"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Model 4 adds neighborhood fixed effects to the equation according to the 72 assessor-designated neighborhoods that appear in the assessor records. These terms are a somewhat blunt instrument designed to account for any other geographic variation not captured by the Census-based sociodemographic variables. The addition of neighborhood fixed effects has very little impact on the treatment effect estimate, which remains steady at ~1.4% and significant at the &lt; 0.001 level.</w:t>
      </w:r>
    </w:p>
    <w:p w14:paraId="7F4C9D2D" w14:textId="77777777" w:rsidR="002A0385" w:rsidDel="00EE13AA" w:rsidRDefault="005E5370">
      <w:pPr>
        <w:spacing w:line="480" w:lineRule="auto"/>
        <w:ind w:firstLine="720"/>
        <w:rPr>
          <w:del w:id="398" w:author="Windows User" w:date="2021-06-21T17:30:00Z"/>
          <w:rFonts w:ascii="Times New Roman" w:eastAsia="Times New Roman" w:hAnsi="Times New Roman" w:cs="Times New Roman"/>
          <w:sz w:val="24"/>
          <w:szCs w:val="24"/>
        </w:rPr>
      </w:pPr>
      <w:del w:id="399" w:author="Windows User" w:date="2021-06-21T17:30:00Z">
        <w:r w:rsidDel="00EE13AA">
          <w:rPr>
            <w:rFonts w:ascii="Times New Roman" w:eastAsia="Times New Roman" w:hAnsi="Times New Roman" w:cs="Times New Roman"/>
            <w:sz w:val="24"/>
            <w:szCs w:val="24"/>
          </w:rPr>
          <w:delText xml:space="preserve">To summarize, all four RD models estimate a significant, positive treatment effect of rent control on eviction rates between 0.9 and 1.66%. Though seemingly small in magnitude, these results suggest that rent controlled tenants are threatened with eviction at roughly </w:delText>
        </w:r>
        <w:r w:rsidDel="00EE13AA">
          <w:rPr>
            <w:rFonts w:ascii="Times New Roman" w:eastAsia="Times New Roman" w:hAnsi="Times New Roman" w:cs="Times New Roman"/>
            <w:i/>
            <w:sz w:val="24"/>
            <w:szCs w:val="24"/>
          </w:rPr>
          <w:delText>twice</w:delText>
        </w:r>
        <w:r w:rsidDel="00EE13AA">
          <w:rPr>
            <w:rFonts w:ascii="Times New Roman" w:eastAsia="Times New Roman" w:hAnsi="Times New Roman" w:cs="Times New Roman"/>
            <w:sz w:val="24"/>
            <w:szCs w:val="24"/>
          </w:rPr>
          <w:delText xml:space="preserve"> the rate of their uncontrolled counterparts as a direct result of San Francisco’s rent control laws.</w:delText>
        </w:r>
      </w:del>
    </w:p>
    <w:p w14:paraId="3936D137" w14:textId="77777777" w:rsidR="002A0385" w:rsidRDefault="002A0385">
      <w:pPr>
        <w:spacing w:line="480" w:lineRule="auto"/>
        <w:rPr>
          <w:rFonts w:ascii="Times New Roman" w:eastAsia="Times New Roman" w:hAnsi="Times New Roman" w:cs="Times New Roman"/>
          <w:sz w:val="24"/>
          <w:szCs w:val="24"/>
        </w:rPr>
      </w:pPr>
    </w:p>
    <w:p w14:paraId="07050D37"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Discussion</w:t>
      </w:r>
    </w:p>
    <w:p w14:paraId="67D8AF79" w14:textId="77777777" w:rsidR="002A0385" w:rsidRDefault="005E5370">
      <w:pPr>
        <w:spacing w:line="480" w:lineRule="auto"/>
        <w:rPr>
          <w:rFonts w:ascii="Times New Roman" w:eastAsia="Times New Roman" w:hAnsi="Times New Roman" w:cs="Times New Roman"/>
          <w:i/>
          <w:sz w:val="24"/>
          <w:szCs w:val="24"/>
        </w:rPr>
      </w:pPr>
      <w:commentRangeStart w:id="400"/>
      <w:r>
        <w:rPr>
          <w:rFonts w:ascii="Times New Roman" w:eastAsia="Times New Roman" w:hAnsi="Times New Roman" w:cs="Times New Roman"/>
          <w:i/>
          <w:sz w:val="24"/>
          <w:szCs w:val="24"/>
        </w:rPr>
        <w:t>Internal Validity</w:t>
      </w:r>
      <w:commentRangeEnd w:id="400"/>
      <w:r w:rsidR="00CF054B">
        <w:rPr>
          <w:rStyle w:val="CommentReference"/>
        </w:rPr>
        <w:commentReference w:id="400"/>
      </w:r>
    </w:p>
    <w:p w14:paraId="7ED0B382" w14:textId="3F9D6020"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One of the biggest limitations of the RD design is that it is applicable under only a very narrow set of (quasi-)experimental conditions. </w:t>
      </w:r>
      <w:del w:id="401" w:author="Windows User" w:date="2021-06-25T11:27:00Z">
        <w:r w:rsidDel="00CF054B">
          <w:rPr>
            <w:rFonts w:ascii="Times New Roman" w:eastAsia="Times New Roman" w:hAnsi="Times New Roman" w:cs="Times New Roman"/>
            <w:sz w:val="24"/>
            <w:szCs w:val="24"/>
          </w:rPr>
          <w:delText>In addition to the existence of a treatment assignment mechanism that can be predicted by a threshold value of another covariate, there are a number of settings in which the identification strategy of RD fails. Fortunately, because the identification strategy is so transparent, there are many well-documented methods available for investigating the internal validity of a given RD design.</w:delText>
        </w:r>
      </w:del>
    </w:p>
    <w:p w14:paraId="27837A6A" w14:textId="109B873B"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addition to the small standard errors and p-values (&lt; 0.002) reported in Section 4, a number of other indicators suggest this study has avoided the biggest potential pitfalls of the RD method. First, </w:t>
      </w:r>
      <w:del w:id="402" w:author="Windows User" w:date="2021-06-25T11:27:00Z">
        <w:r w:rsidDel="00CF054B">
          <w:rPr>
            <w:rFonts w:ascii="Times New Roman" w:eastAsia="Times New Roman" w:hAnsi="Times New Roman" w:cs="Times New Roman"/>
            <w:sz w:val="24"/>
            <w:szCs w:val="24"/>
          </w:rPr>
          <w:delText xml:space="preserve">recall </w:delText>
        </w:r>
      </w:del>
      <w:r>
        <w:rPr>
          <w:rFonts w:ascii="Times New Roman" w:eastAsia="Times New Roman" w:hAnsi="Times New Roman" w:cs="Times New Roman"/>
          <w:sz w:val="24"/>
          <w:szCs w:val="24"/>
        </w:rPr>
        <w:t xml:space="preserve">the main assumption of RD is that the treatment effect is the only discontinuity in an otherwise smooth functional form describing the relationship between the running variable and the outcome. Figure 2 demonstrates this fact visually. The strength of this assumption is further supported by the fact that Figure 2 shows a nearly flat response in the y-axis, and also that each of the four RD models fails to reject the null hypothesis that the coefficient on year-built is zero. These results suggest that apart from treatment itself, there is hardly any quantifiable relationship at all between the property built-year and eviction rates. </w:t>
      </w:r>
      <w:del w:id="403" w:author="Windows User" w:date="2021-06-25T11:28:00Z">
        <w:r w:rsidDel="00CF054B">
          <w:rPr>
            <w:rFonts w:ascii="Times New Roman" w:eastAsia="Times New Roman" w:hAnsi="Times New Roman" w:cs="Times New Roman"/>
            <w:sz w:val="24"/>
            <w:szCs w:val="24"/>
          </w:rPr>
          <w:delText>Intuitively this makes sense because other than qualifying for rent control, it is hard to imagine how or why a property being built before or after 1980 should have any effect on the rate at which eviction notices are filed there. There are a few notable exceptions of course that are worth mentioning. It is entirely plausible that older properties are more likely to require significant capital improvements or demolition, both of which would be grounds for eviction. Were this the case, however, we would expect to see a negative coefficient on the built-year as well as a generally negative slope in Figure 2. It is also possible, as posited earlier, that older properties are more likely to have longer-tenured residents whose potential evictions would be more valuable to a landlord seeking to cut rent control losses via vacancy decontrol. Were they available, disaggregate rental prices and tenancy durations would certainly allow for more accurate estimates of this effect. With that being said, in both of these cases, one would expect to see either a negative coefficient on built-year in the RD models or a generally negative slope in Figure 2 if a measurable effect existed. Instead, i</w:delText>
        </w:r>
      </w:del>
      <w:ins w:id="404" w:author="Windows User" w:date="2021-06-25T11:28:00Z">
        <w:r w:rsidR="00CF054B">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t appears that apart from the treatment effect itself the relationship between built-year and eviction rates is effectively random. Although RD does not </w:t>
      </w:r>
      <w:r>
        <w:rPr>
          <w:rFonts w:ascii="Times New Roman" w:eastAsia="Times New Roman" w:hAnsi="Times New Roman" w:cs="Times New Roman"/>
          <w:i/>
          <w:sz w:val="24"/>
          <w:szCs w:val="24"/>
        </w:rPr>
        <w:t>require</w:t>
      </w:r>
      <w:r>
        <w:rPr>
          <w:rFonts w:ascii="Times New Roman" w:eastAsia="Times New Roman" w:hAnsi="Times New Roman" w:cs="Times New Roman"/>
          <w:sz w:val="24"/>
          <w:szCs w:val="24"/>
        </w:rPr>
        <w:t xml:space="preserve"> that the running variable be uncorrelated with the outcome (just that the relationship is smooth and continuous), the fact that in this study the treatment assignment itself seems to be the only channel through which variation in eviction rates is related to the property built-year significantly strengthens the case for a causal interpretation. </w:t>
      </w:r>
    </w:p>
    <w:p w14:paraId="79FBF578" w14:textId="4D5A5335"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common source of bias in RD designs occurs when treatment assignment can be manipulated by the subjects. This occurs when subjects are aware of the cutoff threshold that determines treatment assignment (i.e. policy eligibility), and are able to nudge their own values of the running variable in order to qualify for a policy or treatment. Manipulation of this kind would introduce a structural imbalance in the sample population immediately above and below the threshold value, invalidating the experimental design. </w:t>
      </w:r>
      <w:del w:id="405" w:author="Windows User" w:date="2021-06-25T11:28:00Z">
        <w:r w:rsidDel="00CF054B">
          <w:rPr>
            <w:rFonts w:ascii="Times New Roman" w:eastAsia="Times New Roman" w:hAnsi="Times New Roman" w:cs="Times New Roman"/>
            <w:sz w:val="24"/>
            <w:szCs w:val="24"/>
          </w:rPr>
          <w:delText xml:space="preserve">It is highly unlikely that the present study has been subjected to any such manipulation. </w:delText>
        </w:r>
      </w:del>
      <w:ins w:id="406" w:author="Windows User" w:date="2021-06-25T11:28:00Z">
        <w:r w:rsidR="00CF054B">
          <w:rPr>
            <w:rFonts w:ascii="Times New Roman" w:eastAsia="Times New Roman" w:hAnsi="Times New Roman" w:cs="Times New Roman"/>
            <w:sz w:val="24"/>
            <w:szCs w:val="24"/>
          </w:rPr>
          <w:t xml:space="preserve">In this case, </w:t>
        </w:r>
      </w:ins>
      <w:del w:id="407" w:author="Windows User" w:date="2021-06-25T11:28:00Z">
        <w:r w:rsidDel="00CF054B">
          <w:rPr>
            <w:rFonts w:ascii="Times New Roman" w:eastAsia="Times New Roman" w:hAnsi="Times New Roman" w:cs="Times New Roman"/>
            <w:sz w:val="24"/>
            <w:szCs w:val="24"/>
          </w:rPr>
          <w:delText>D</w:delText>
        </w:r>
      </w:del>
      <w:ins w:id="408" w:author="Windows User" w:date="2021-06-25T11:28:00Z">
        <w:r w:rsidR="00CF054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espite the fact that both landlord and tenant are typically aware of both the age of their property/residence and the 1980 </w:t>
      </w:r>
      <w:r>
        <w:rPr>
          <w:rFonts w:ascii="Times New Roman" w:eastAsia="Times New Roman" w:hAnsi="Times New Roman" w:cs="Times New Roman"/>
          <w:sz w:val="24"/>
          <w:szCs w:val="24"/>
        </w:rPr>
        <w:lastRenderedPageBreak/>
        <w:t xml:space="preserve">threshold for rent control eligibility, neither party has the means to change the construction date as recorded by the county assessor’s office. </w:t>
      </w:r>
      <w:del w:id="409" w:author="Windows User" w:date="2021-06-25T11:29:00Z">
        <w:r w:rsidDel="00CF054B">
          <w:rPr>
            <w:rFonts w:ascii="Times New Roman" w:eastAsia="Times New Roman" w:hAnsi="Times New Roman" w:cs="Times New Roman"/>
            <w:sz w:val="24"/>
            <w:szCs w:val="24"/>
          </w:rPr>
          <w:delText>Most RD studies test for this type of bias with another method of graphical analysis, similar to that of Figure 2 but plotting the count or density of observations at each binned value of the running variable and looking for evidence of a discontinuity in the distribution at the threshold. This plot (not shown) showed no evidence of manipulation of the built-year around the 1980 rent control cutoff.</w:delText>
        </w:r>
      </w:del>
    </w:p>
    <w:p w14:paraId="5204E8F0" w14:textId="042306E1"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Sensitivity to bandwidth selection is another common specification test used in RD analysis. Whereas overly narrow bandwidths might overestimate the significance of the variation observed at the discontinuity, too-wide a bandwidth might bias the results by including observations that are too far removed from the discontinuity to be relevant. Accordingly RD estimates that are robust to this somewhat-arbitrarily chosen parameter are much more credible than those that are heavily dependent upon it </w:t>
      </w:r>
      <w:hyperlink r:id="rId66">
        <w:r>
          <w:rPr>
            <w:rFonts w:ascii="Times New Roman" w:eastAsia="Times New Roman" w:hAnsi="Times New Roman" w:cs="Times New Roman"/>
            <w:sz w:val="24"/>
            <w:szCs w:val="24"/>
          </w:rPr>
          <w:t>[24]</w:t>
        </w:r>
      </w:hyperlink>
      <w:r>
        <w:rPr>
          <w:rFonts w:ascii="Times New Roman" w:eastAsia="Times New Roman" w:hAnsi="Times New Roman" w:cs="Times New Roman"/>
          <w:sz w:val="24"/>
          <w:szCs w:val="24"/>
        </w:rPr>
        <w:t xml:space="preserve">. In Section 3 it was briefly mentioned that treatment effect estimates in this study were found to be robust to variation in bandwidth. </w:t>
      </w:r>
      <w:del w:id="410" w:author="Windows User" w:date="2021-06-25T11:29:00Z">
        <w:r w:rsidDel="00CF054B">
          <w:rPr>
            <w:rFonts w:ascii="Times New Roman" w:eastAsia="Times New Roman" w:hAnsi="Times New Roman" w:cs="Times New Roman"/>
            <w:sz w:val="24"/>
            <w:szCs w:val="24"/>
          </w:rPr>
          <w:delText>Considering the relatively flat response seen in Figure 2, this is not a surprising finding. After all, the fact that eviction rates should not correlate with the built-year of a property is what makes this study so well-suited to the RD design. Nevertheless, it is critical for this and any other RD study to approach each of the common threats to internal validity with careful skepticism. Only after each threat has been shown to withstand strict scrutiny, as has been demonstrated here, can the results be considered credible.</w:delText>
        </w:r>
      </w:del>
    </w:p>
    <w:p w14:paraId="21693234" w14:textId="77777777" w:rsidR="002A0385" w:rsidRDefault="002A0385">
      <w:pPr>
        <w:spacing w:line="480" w:lineRule="auto"/>
        <w:rPr>
          <w:rFonts w:ascii="Times New Roman" w:eastAsia="Times New Roman" w:hAnsi="Times New Roman" w:cs="Times New Roman"/>
          <w:sz w:val="24"/>
          <w:szCs w:val="24"/>
        </w:rPr>
      </w:pPr>
    </w:p>
    <w:p w14:paraId="5BB7C7C3" w14:textId="77777777" w:rsidR="002A0385" w:rsidRDefault="005E5370">
      <w:pPr>
        <w:spacing w:line="480" w:lineRule="auto"/>
        <w:rPr>
          <w:rFonts w:ascii="Times New Roman" w:eastAsia="Times New Roman" w:hAnsi="Times New Roman" w:cs="Times New Roman"/>
          <w:i/>
          <w:sz w:val="24"/>
          <w:szCs w:val="24"/>
        </w:rPr>
      </w:pPr>
      <w:commentRangeStart w:id="411"/>
      <w:r>
        <w:rPr>
          <w:rFonts w:ascii="Times New Roman" w:eastAsia="Times New Roman" w:hAnsi="Times New Roman" w:cs="Times New Roman"/>
          <w:i/>
          <w:sz w:val="24"/>
          <w:szCs w:val="24"/>
        </w:rPr>
        <w:t>External Validity</w:t>
      </w:r>
      <w:commentRangeEnd w:id="411"/>
      <w:r w:rsidR="00CF054B">
        <w:rPr>
          <w:rStyle w:val="CommentReference"/>
        </w:rPr>
        <w:commentReference w:id="411"/>
      </w:r>
    </w:p>
    <w:p w14:paraId="347759A2" w14:textId="169D6979"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best of this author’s knowledge, the findings presented in this paper constitute the first rigorous estimate of the causal effect of rent control on eviction rates in the peer-reviewed literature. </w:t>
      </w:r>
      <w:del w:id="412" w:author="Windows User" w:date="2021-06-25T11:29:00Z">
        <w:r w:rsidDel="00CF054B">
          <w:rPr>
            <w:rFonts w:ascii="Times New Roman" w:eastAsia="Times New Roman" w:hAnsi="Times New Roman" w:cs="Times New Roman"/>
            <w:sz w:val="24"/>
            <w:szCs w:val="24"/>
          </w:rPr>
          <w:delText>That being said, it is important to reiterate that</w:delText>
        </w:r>
      </w:del>
      <w:ins w:id="413" w:author="Windows User" w:date="2021-06-25T11:29:00Z">
        <w:r w:rsidR="00CF054B">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the treatment effect estimated via RD is a </w:t>
      </w:r>
      <w:r>
        <w:rPr>
          <w:rFonts w:ascii="Times New Roman" w:eastAsia="Times New Roman" w:hAnsi="Times New Roman" w:cs="Times New Roman"/>
          <w:i/>
          <w:sz w:val="24"/>
          <w:szCs w:val="24"/>
        </w:rPr>
        <w:t>local</w:t>
      </w:r>
      <w:r>
        <w:rPr>
          <w:rFonts w:ascii="Times New Roman" w:eastAsia="Times New Roman" w:hAnsi="Times New Roman" w:cs="Times New Roman"/>
          <w:sz w:val="24"/>
          <w:szCs w:val="24"/>
        </w:rPr>
        <w:t xml:space="preserve"> average treatment effect (LATE), rather than the more general average treatment effect typically associated with an RCT design. In other words, the RD estimate is not guaranteed to be unbiased for observations outside of the subpopulation where the treatment effect is measured     (</w:t>
      </w:r>
      <w:hyperlink r:id="rId67" w:anchor="0">
        <w:r>
          <w:rPr>
            <w:rFonts w:ascii="Times New Roman" w:eastAsia="Times New Roman" w:hAnsi="Times New Roman" w:cs="Times New Roman"/>
            <w:noProof/>
            <w:sz w:val="24"/>
            <w:szCs w:val="24"/>
            <w:lang w:val="en-US"/>
          </w:rPr>
          <w:drawing>
            <wp:inline distT="19050" distB="19050" distL="19050" distR="19050" wp14:anchorId="77340FC3" wp14:editId="234DA334">
              <wp:extent cx="431800" cy="139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431800" cy="139700"/>
                      </a:xfrm>
                      <a:prstGeom prst="rect">
                        <a:avLst/>
                      </a:prstGeom>
                      <a:ln/>
                    </pic:spPr>
                  </pic:pic>
                </a:graphicData>
              </a:graphic>
            </wp:inline>
          </w:drawing>
        </w:r>
      </w:hyperlink>
      <w:r>
        <w:rPr>
          <w:rFonts w:ascii="Times New Roman" w:eastAsia="Times New Roman" w:hAnsi="Times New Roman" w:cs="Times New Roman"/>
          <w:sz w:val="24"/>
          <w:szCs w:val="24"/>
        </w:rPr>
        <w:t xml:space="preserve">). In the present study that means one must be careful in extending the validity of the model results to properties built in the 1920s, for example. Such a claim depends on the degree to which a homogenous treatment effect can be assumed. Given the seemingly stochastic nature of the relationship between built-year and eviction rates, such an assumption is not altogether implausible. Additionally, recent research suggests that certain precautions can reduce the likelihood that RD estimates are biased, many of which -- including large sample sizes, the use of nonparametric tests and estimators, and careful </w:t>
      </w:r>
      <w:r>
        <w:rPr>
          <w:rFonts w:ascii="Times New Roman" w:eastAsia="Times New Roman" w:hAnsi="Times New Roman" w:cs="Times New Roman"/>
          <w:sz w:val="24"/>
          <w:szCs w:val="24"/>
        </w:rPr>
        <w:lastRenderedPageBreak/>
        <w:t xml:space="preserve">bandwidth selection -- were implemented in this study </w:t>
      </w:r>
      <w:hyperlink r:id="rId68">
        <w:r>
          <w:rPr>
            <w:rFonts w:ascii="Times New Roman" w:eastAsia="Times New Roman" w:hAnsi="Times New Roman" w:cs="Times New Roman"/>
            <w:sz w:val="24"/>
            <w:szCs w:val="24"/>
          </w:rPr>
          <w:t>[23], [25]</w:t>
        </w:r>
      </w:hyperlink>
      <w:r>
        <w:rPr>
          <w:rFonts w:ascii="Times New Roman" w:eastAsia="Times New Roman" w:hAnsi="Times New Roman" w:cs="Times New Roman"/>
          <w:sz w:val="24"/>
          <w:szCs w:val="24"/>
        </w:rPr>
        <w:t xml:space="preserve">. It is also worth noting that regardless of whether or not the results are relevant to San Francisco’s oldest and youngest residential properties, they are clearly only relevant to properties located within the city and county of San Francisco. </w:t>
      </w:r>
    </w:p>
    <w:p w14:paraId="61B674DD" w14:textId="64A01872" w:rsidR="002A0385" w:rsidRDefault="005E5370">
      <w:pPr>
        <w:spacing w:line="480" w:lineRule="auto"/>
        <w:ind w:firstLine="720"/>
        <w:rPr>
          <w:rFonts w:ascii="Times New Roman" w:eastAsia="Times New Roman" w:hAnsi="Times New Roman" w:cs="Times New Roman"/>
          <w:sz w:val="24"/>
          <w:szCs w:val="24"/>
        </w:rPr>
      </w:pPr>
      <w:commentRangeStart w:id="414"/>
      <w:del w:id="415" w:author="Windows User" w:date="2021-06-25T11:31:00Z">
        <w:r w:rsidDel="00CF054B">
          <w:rPr>
            <w:rFonts w:ascii="Times New Roman" w:eastAsia="Times New Roman" w:hAnsi="Times New Roman" w:cs="Times New Roman"/>
            <w:sz w:val="24"/>
            <w:szCs w:val="24"/>
          </w:rPr>
          <w:delText>Even if one restricts the findings of this study to properties constructed in or very near to the year 1980, the results are not irrelevant to future policy considerations. For example, i</w:delText>
        </w:r>
      </w:del>
      <w:ins w:id="416" w:author="Windows User" w:date="2021-06-25T11:31:00Z">
        <w:r w:rsidR="00CF054B">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n 2020 California voters had the chance to repeal the 1995 law</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restricting municipalities from enacting rent control on residential units constructed after February 1995. If the ballot measure, Proposition 21, had passed, the 1995 restriction would have been replaced with a rolling 15-year window that would have allowed San Francisco legislators to expand rent control eligibility to buildings built before 2006 by 2021, 2007 by 2022, and so on. Even though Prop 21 was ultimately rejected by voters, </w:t>
      </w:r>
      <w:del w:id="417" w:author="Windows User" w:date="2021-06-25T11:31:00Z">
        <w:r w:rsidDel="00CF054B">
          <w:rPr>
            <w:rFonts w:ascii="Times New Roman" w:eastAsia="Times New Roman" w:hAnsi="Times New Roman" w:cs="Times New Roman"/>
            <w:sz w:val="24"/>
            <w:szCs w:val="24"/>
          </w:rPr>
          <w:delText xml:space="preserve">as have similar ballot initiatives in elections past, </w:delText>
        </w:r>
      </w:del>
      <w:r>
        <w:rPr>
          <w:rFonts w:ascii="Times New Roman" w:eastAsia="Times New Roman" w:hAnsi="Times New Roman" w:cs="Times New Roman"/>
          <w:sz w:val="24"/>
          <w:szCs w:val="24"/>
        </w:rPr>
        <w:t>the pressure to expand rent control in California does not appear to be dissipating, as indicated most recently by the passage of AB 1482, the Tenant Protection Act of 2019</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If and when the time comes for San Francisco to reassess its rent control built-year eligibility requirements, the results presented here will be directly applicable for both policymakers, residents, and property owners wishing to evaluate the impact of such a policy change. </w:t>
      </w:r>
      <w:commentRangeEnd w:id="414"/>
      <w:r w:rsidR="00CF054B">
        <w:rPr>
          <w:rStyle w:val="CommentReference"/>
        </w:rPr>
        <w:commentReference w:id="414"/>
      </w:r>
    </w:p>
    <w:p w14:paraId="2FAE3A66" w14:textId="77777777" w:rsidR="002A0385" w:rsidRDefault="002A0385">
      <w:pPr>
        <w:spacing w:line="480" w:lineRule="auto"/>
        <w:rPr>
          <w:rFonts w:ascii="Times New Roman" w:eastAsia="Times New Roman" w:hAnsi="Times New Roman" w:cs="Times New Roman"/>
          <w:sz w:val="24"/>
          <w:szCs w:val="24"/>
        </w:rPr>
      </w:pPr>
    </w:p>
    <w:p w14:paraId="4A03150D" w14:textId="77777777" w:rsidR="002A0385" w:rsidRDefault="005E537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Policy Implications</w:t>
      </w:r>
    </w:p>
    <w:p w14:paraId="734B5DD3" w14:textId="27371618" w:rsidR="002A0385" w:rsidRDefault="005E5370">
      <w:pPr>
        <w:spacing w:line="480" w:lineRule="auto"/>
        <w:rPr>
          <w:ins w:id="418" w:author="Windows User" w:date="2021-06-25T11:33:00Z"/>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419" w:author="Windows User" w:date="2021-06-25T11:31:00Z">
        <w:r w:rsidDel="00CF054B">
          <w:rPr>
            <w:rFonts w:ascii="Times New Roman" w:eastAsia="Times New Roman" w:hAnsi="Times New Roman" w:cs="Times New Roman"/>
            <w:sz w:val="24"/>
            <w:szCs w:val="24"/>
          </w:rPr>
          <w:delText>Ironically, i</w:delText>
        </w:r>
      </w:del>
      <w:ins w:id="420" w:author="Windows User" w:date="2021-06-25T11:31:00Z">
        <w:r w:rsidR="00CF054B">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ncreased housing stability is one area in which experts agree </w:t>
      </w:r>
      <w:del w:id="421" w:author="Windows User" w:date="2021-06-25T11:32:00Z">
        <w:r w:rsidDel="00CF054B">
          <w:rPr>
            <w:rFonts w:ascii="Times New Roman" w:eastAsia="Times New Roman" w:hAnsi="Times New Roman" w:cs="Times New Roman"/>
            <w:sz w:val="24"/>
            <w:szCs w:val="24"/>
          </w:rPr>
          <w:delText>that the policy</w:delText>
        </w:r>
      </w:del>
      <w:ins w:id="422" w:author="Windows User" w:date="2021-06-25T11:32:00Z">
        <w:r w:rsidR="00CF054B">
          <w:rPr>
            <w:rFonts w:ascii="Times New Roman" w:eastAsia="Times New Roman" w:hAnsi="Times New Roman" w:cs="Times New Roman"/>
            <w:sz w:val="24"/>
            <w:szCs w:val="24"/>
          </w:rPr>
          <w:t>that rent control</w:t>
        </w:r>
      </w:ins>
      <w:r>
        <w:rPr>
          <w:rFonts w:ascii="Times New Roman" w:eastAsia="Times New Roman" w:hAnsi="Times New Roman" w:cs="Times New Roman"/>
          <w:sz w:val="24"/>
          <w:szCs w:val="24"/>
        </w:rPr>
        <w:t xml:space="preserve"> offers real benefits. A recent review of the rent control literature published by the USC Equity Research Institute found that “nearly every academic study finds that rent stabilization [...] increases housing stability for rent-stabilized residents” </w:t>
      </w:r>
      <w:hyperlink r:id="rId69">
        <w:r>
          <w:rPr>
            <w:rFonts w:ascii="Times New Roman" w:eastAsia="Times New Roman" w:hAnsi="Times New Roman" w:cs="Times New Roman"/>
            <w:sz w:val="24"/>
            <w:szCs w:val="24"/>
          </w:rPr>
          <w:t>[26]</w:t>
        </w:r>
      </w:hyperlink>
      <w:r>
        <w:rPr>
          <w:rFonts w:ascii="Times New Roman" w:eastAsia="Times New Roman" w:hAnsi="Times New Roman" w:cs="Times New Roman"/>
          <w:sz w:val="24"/>
          <w:szCs w:val="24"/>
        </w:rPr>
        <w:t xml:space="preserve">. </w:t>
      </w:r>
      <w:del w:id="423" w:author="Windows User" w:date="2021-06-25T11:32:00Z">
        <w:r w:rsidDel="00CF054B">
          <w:rPr>
            <w:rFonts w:ascii="Times New Roman" w:eastAsia="Times New Roman" w:hAnsi="Times New Roman" w:cs="Times New Roman"/>
            <w:sz w:val="24"/>
            <w:szCs w:val="24"/>
          </w:rPr>
          <w:delText xml:space="preserve">It is in this spirit that the authors suggest that a large part of the debate about rent control comes down to how much value we, as a society, place on housing stability. </w:delText>
        </w:r>
      </w:del>
    </w:p>
    <w:p w14:paraId="07576E2A" w14:textId="3DA9343E" w:rsidR="00CF054B" w:rsidRDefault="00CF054B">
      <w:pPr>
        <w:spacing w:line="480" w:lineRule="auto"/>
        <w:rPr>
          <w:rFonts w:ascii="Times New Roman" w:eastAsia="Times New Roman" w:hAnsi="Times New Roman" w:cs="Times New Roman"/>
          <w:sz w:val="24"/>
          <w:szCs w:val="24"/>
        </w:rPr>
      </w:pPr>
      <w:ins w:id="424" w:author="Windows User" w:date="2021-06-25T11:33:00Z">
        <w:r>
          <w:rPr>
            <w:rFonts w:ascii="Times New Roman" w:eastAsia="Times New Roman" w:hAnsi="Times New Roman" w:cs="Times New Roman"/>
            <w:sz w:val="24"/>
            <w:szCs w:val="24"/>
          </w:rPr>
          <w:tab/>
          <w:t xml:space="preserve">However, I find that rent control also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w:t>
        </w:r>
      </w:ins>
    </w:p>
    <w:p w14:paraId="2D5B5A25"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commentRangeStart w:id="425"/>
      <w:r>
        <w:rPr>
          <w:rFonts w:ascii="Times New Roman" w:eastAsia="Times New Roman" w:hAnsi="Times New Roman" w:cs="Times New Roman"/>
          <w:sz w:val="24"/>
          <w:szCs w:val="24"/>
        </w:rPr>
        <w:t xml:space="preserve">It is certainly true that if rent control is reframed as less of a broad economic policy and more of a displacement prevention measure, then much of the existing evidence against it becomes somewhat moot. For example, the key argument of </w:t>
      </w:r>
      <w:hyperlink r:id="rId70">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is that even though rent control yields real economic benefit to incumbent tenants in San Francisco, it also makes housing less affordable for newcomers to the city and therefore actually worsens the very problem it was meant to solve, which according to the authors is either city-wide economic inequality or gentrification or both. This conclusion of course depends on the somewhat tenuous assumption that rent control is meant to ameliorate either of these broader economic conditions. Viewed solely through the lens of housing stability, that study’s findings paint a much more favorable picture in which rent control yields a net benefit of $393 million per year for rent controlled tenants. All of these papers, however, fail to account for the findings presented here, however,</w:t>
      </w:r>
      <w:commentRangeEnd w:id="425"/>
      <w:r w:rsidR="003C3113">
        <w:rPr>
          <w:rStyle w:val="CommentReference"/>
        </w:rPr>
        <w:commentReference w:id="425"/>
      </w:r>
      <w:r>
        <w:rPr>
          <w:rFonts w:ascii="Times New Roman" w:eastAsia="Times New Roman" w:hAnsi="Times New Roman" w:cs="Times New Roman"/>
          <w:sz w:val="24"/>
          <w:szCs w:val="24"/>
        </w:rPr>
        <w:t xml:space="preserve"> which indicated a significant </w:t>
      </w:r>
      <w:r>
        <w:rPr>
          <w:rFonts w:ascii="Times New Roman" w:eastAsia="Times New Roman" w:hAnsi="Times New Roman" w:cs="Times New Roman"/>
          <w:i/>
          <w:sz w:val="24"/>
          <w:szCs w:val="24"/>
        </w:rPr>
        <w:t>destabilizing</w:t>
      </w:r>
      <w:r>
        <w:rPr>
          <w:rFonts w:ascii="Times New Roman" w:eastAsia="Times New Roman" w:hAnsi="Times New Roman" w:cs="Times New Roman"/>
          <w:sz w:val="24"/>
          <w:szCs w:val="24"/>
        </w:rPr>
        <w:t xml:space="preserve"> effect of rent control due to higher rates of eviction. </w:t>
      </w:r>
    </w:p>
    <w:p w14:paraId="249E05E6" w14:textId="61DE5DA1"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426"/>
      <w:del w:id="427" w:author="Windows User" w:date="2021-06-25T11:35:00Z">
        <w:r w:rsidDel="003C3113">
          <w:rPr>
            <w:rFonts w:ascii="Times New Roman" w:eastAsia="Times New Roman" w:hAnsi="Times New Roman" w:cs="Times New Roman"/>
            <w:sz w:val="24"/>
            <w:szCs w:val="24"/>
          </w:rPr>
          <w:delText>Evictions are, however, rare events, even for rent controlled tenants. It may therefore seem unlikely that the aggregate impact of even a two-fold increase in the annual rate of evictions would be enough to outweigh a figure as large as $393 million/year. Yet the economic impact of an eviction must not be underestimated.</w:delText>
        </w:r>
      </w:del>
      <w:ins w:id="428" w:author="Windows User" w:date="2021-06-25T11:35:00Z">
        <w:r w:rsidR="003C311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w:t>
      </w:r>
      <w:commentRangeEnd w:id="426"/>
      <w:r w:rsidR="003C3113">
        <w:rPr>
          <w:rStyle w:val="CommentReference"/>
        </w:rPr>
        <w:commentReference w:id="426"/>
      </w:r>
      <w:r>
        <w:rPr>
          <w:rFonts w:ascii="Times New Roman" w:eastAsia="Times New Roman" w:hAnsi="Times New Roman" w:cs="Times New Roman"/>
          <w:sz w:val="24"/>
          <w:szCs w:val="24"/>
        </w:rPr>
        <w:t>Recent data from the City of San Francisco itself suggests that eviction is the third-leading cause of homelessness there, representing 13% of survey respondents (n=1,039), up from just 4% in 2011</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t>
      </w:r>
      <w:del w:id="429" w:author="Windows User" w:date="2021-06-25T11:36:00Z">
        <w:r w:rsidDel="003C3113">
          <w:rPr>
            <w:rFonts w:ascii="Times New Roman" w:eastAsia="Times New Roman" w:hAnsi="Times New Roman" w:cs="Times New Roman"/>
            <w:sz w:val="24"/>
            <w:szCs w:val="24"/>
          </w:rPr>
          <w:delText>Meanwhile in the broader research literature the full extent of evictions’ downstream effects are only beginning to be understood. In particular, r</w:delText>
        </w:r>
      </w:del>
      <w:ins w:id="430" w:author="Windows User" w:date="2021-06-25T11:36:00Z">
        <w:r w:rsidR="003C3113">
          <w:rPr>
            <w:rFonts w:ascii="Times New Roman" w:eastAsia="Times New Roman" w:hAnsi="Times New Roman" w:cs="Times New Roman"/>
            <w:sz w:val="24"/>
            <w:szCs w:val="24"/>
          </w:rPr>
          <w:t>R</w:t>
        </w:r>
      </w:ins>
      <w:r>
        <w:rPr>
          <w:rFonts w:ascii="Times New Roman" w:eastAsia="Times New Roman" w:hAnsi="Times New Roman" w:cs="Times New Roman"/>
          <w:sz w:val="24"/>
          <w:szCs w:val="24"/>
        </w:rPr>
        <w:t xml:space="preserve">ecent work by Desmond and others has </w:t>
      </w:r>
      <w:ins w:id="431" w:author="Windows User" w:date="2021-06-25T11:36:00Z">
        <w:r w:rsidR="003C3113">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 xml:space="preserve">demonstrated the deleterious, sometimes trans-generational effects of eviction on health outcomes, homelessness, and job retention </w:t>
      </w:r>
      <w:hyperlink r:id="rId71">
        <w:r>
          <w:rPr>
            <w:rFonts w:ascii="Times New Roman" w:eastAsia="Times New Roman" w:hAnsi="Times New Roman" w:cs="Times New Roman"/>
            <w:sz w:val="24"/>
            <w:szCs w:val="24"/>
          </w:rPr>
          <w:t>[21], [27], [28]</w:t>
        </w:r>
      </w:hyperlink>
      <w:r>
        <w:rPr>
          <w:rFonts w:ascii="Times New Roman" w:eastAsia="Times New Roman" w:hAnsi="Times New Roman" w:cs="Times New Roman"/>
          <w:sz w:val="24"/>
          <w:szCs w:val="24"/>
        </w:rPr>
        <w:t xml:space="preserve">. </w:t>
      </w:r>
      <w:del w:id="432" w:author="Windows User" w:date="2021-06-25T11:36:00Z">
        <w:r w:rsidDel="003C3113">
          <w:rPr>
            <w:rFonts w:ascii="Times New Roman" w:eastAsia="Times New Roman" w:hAnsi="Times New Roman" w:cs="Times New Roman"/>
            <w:sz w:val="24"/>
            <w:szCs w:val="24"/>
          </w:rPr>
          <w:delText>With effects as far-reaching and difficult to measure as these, it is ultimately beyond the scope of this study to determine what the true costs of rent control-induced eviction in San Francisco might be. Future work should focus on a rigorous accounting of the net effect of these two opposing dynamics.</w:delText>
        </w:r>
      </w:del>
    </w:p>
    <w:p w14:paraId="5D5514D5" w14:textId="77777777" w:rsidR="002A0385" w:rsidRDefault="005E5370">
      <w:pPr>
        <w:spacing w:line="480" w:lineRule="auto"/>
        <w:ind w:firstLine="720"/>
        <w:rPr>
          <w:rFonts w:ascii="Times New Roman" w:eastAsia="Times New Roman" w:hAnsi="Times New Roman" w:cs="Times New Roman"/>
          <w:sz w:val="24"/>
          <w:szCs w:val="24"/>
        </w:rPr>
      </w:pPr>
      <w:commentRangeStart w:id="433"/>
      <w:r>
        <w:rPr>
          <w:rFonts w:ascii="Times New Roman" w:eastAsia="Times New Roman" w:hAnsi="Times New Roman" w:cs="Times New Roman"/>
          <w:sz w:val="24"/>
          <w:szCs w:val="24"/>
        </w:rPr>
        <w:t xml:space="preserve">For the purposes of this study, however, a more useful question to ask of these new findings is first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rent-controlled tenants are more likely to be evicted, and secondly whether or not that “why” is inherent to Rent Control as an economic concept or just rent control as legislated by the City and County of San Francisco. </w:t>
      </w:r>
      <w:commentRangeEnd w:id="433"/>
      <w:r w:rsidR="003C3113">
        <w:rPr>
          <w:rStyle w:val="CommentReference"/>
        </w:rPr>
        <w:commentReference w:id="433"/>
      </w:r>
      <w:r>
        <w:rPr>
          <w:rFonts w:ascii="Times New Roman" w:eastAsia="Times New Roman" w:hAnsi="Times New Roman" w:cs="Times New Roman"/>
          <w:sz w:val="24"/>
          <w:szCs w:val="24"/>
        </w:rPr>
        <w:t xml:space="preserve">There is much evidence to suggest that it is the latter. The data in Table 1 (and Appendix A) for example showed that evictions in rent </w:t>
      </w:r>
      <w:r>
        <w:rPr>
          <w:rFonts w:ascii="Times New Roman" w:eastAsia="Times New Roman" w:hAnsi="Times New Roman" w:cs="Times New Roman"/>
          <w:sz w:val="24"/>
          <w:szCs w:val="24"/>
        </w:rPr>
        <w:lastRenderedPageBreak/>
        <w:t xml:space="preserve">controlled </w:t>
      </w:r>
      <w:commentRangeStart w:id="434"/>
      <w:r>
        <w:rPr>
          <w:rFonts w:ascii="Times New Roman" w:eastAsia="Times New Roman" w:hAnsi="Times New Roman" w:cs="Times New Roman"/>
          <w:sz w:val="24"/>
          <w:szCs w:val="24"/>
        </w:rPr>
        <w:t>units are less likely to be issued for a breached lease (e.g. late rent, failure to pay, nuisance, etc.) which can actually be interpreted as evidence that rent control is succeeding in preventing displacement due to unaffordability</w:t>
      </w:r>
      <w:commentRangeEnd w:id="434"/>
      <w:r w:rsidR="003C3113">
        <w:rPr>
          <w:rStyle w:val="CommentReference"/>
        </w:rPr>
        <w:commentReference w:id="434"/>
      </w:r>
      <w:r>
        <w:rPr>
          <w:rFonts w:ascii="Times New Roman" w:eastAsia="Times New Roman" w:hAnsi="Times New Roman" w:cs="Times New Roman"/>
          <w:sz w:val="24"/>
          <w:szCs w:val="24"/>
        </w:rPr>
        <w:t xml:space="preserve">. Of course this is all a moot point if as long as landlords can make use of no-fault evictions to achieve the same ends. But this is not a shortcoming of Rent Control as a policy. Rather it is a failure of San Francisco’s rent control ordinance to adequately protect its rent controlled tenants from the kinds of profit-driven evictions that are incentivized under vacancy decontrol. The data in this study show that rent control can in fact achieve one of its most important policy goals, but that in order to do so it </w:t>
      </w:r>
      <w:r>
        <w:rPr>
          <w:rFonts w:ascii="Times New Roman" w:eastAsia="Times New Roman" w:hAnsi="Times New Roman" w:cs="Times New Roman"/>
          <w:i/>
          <w:sz w:val="24"/>
          <w:szCs w:val="24"/>
        </w:rPr>
        <w:t xml:space="preserve">must </w:t>
      </w:r>
      <w:r>
        <w:rPr>
          <w:rFonts w:ascii="Times New Roman" w:eastAsia="Times New Roman" w:hAnsi="Times New Roman" w:cs="Times New Roman"/>
          <w:sz w:val="24"/>
          <w:szCs w:val="24"/>
        </w:rPr>
        <w:t>be coupled with more stringent eviction protection measures. With local and statewide COVID-19 eviction moratoriums due to be lifted, it is more important than ever that San Francisco reexamine the role that no-fault evictions play in undermining the goals of its rent control policy.</w:t>
      </w:r>
    </w:p>
    <w:p w14:paraId="240D05C6" w14:textId="77777777" w:rsidR="002A0385" w:rsidRDefault="002A0385">
      <w:pPr>
        <w:spacing w:line="480" w:lineRule="auto"/>
        <w:ind w:firstLine="720"/>
        <w:rPr>
          <w:rFonts w:ascii="Times New Roman" w:eastAsia="Times New Roman" w:hAnsi="Times New Roman" w:cs="Times New Roman"/>
          <w:sz w:val="24"/>
          <w:szCs w:val="24"/>
        </w:rPr>
      </w:pPr>
    </w:p>
    <w:p w14:paraId="22A340F7"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6C001ADF" w14:textId="77777777" w:rsidR="002A0385" w:rsidRDefault="002A0385">
      <w:pPr>
        <w:spacing w:line="480" w:lineRule="auto"/>
        <w:rPr>
          <w:rFonts w:ascii="Times New Roman" w:eastAsia="Times New Roman" w:hAnsi="Times New Roman" w:cs="Times New Roman"/>
          <w:sz w:val="24"/>
          <w:szCs w:val="24"/>
        </w:rPr>
      </w:pPr>
    </w:p>
    <w:p w14:paraId="5B13C05E" w14:textId="77777777" w:rsidR="002A0385" w:rsidRDefault="002A0385">
      <w:pPr>
        <w:spacing w:line="480" w:lineRule="auto"/>
        <w:rPr>
          <w:rFonts w:ascii="Times New Roman" w:eastAsia="Times New Roman" w:hAnsi="Times New Roman" w:cs="Times New Roman"/>
          <w:sz w:val="24"/>
          <w:szCs w:val="24"/>
        </w:rPr>
      </w:pPr>
    </w:p>
    <w:p w14:paraId="1FC7AA98" w14:textId="77777777" w:rsidR="002A0385" w:rsidRDefault="002A0385">
      <w:pPr>
        <w:spacing w:line="480" w:lineRule="auto"/>
        <w:rPr>
          <w:rFonts w:ascii="Times New Roman" w:eastAsia="Times New Roman" w:hAnsi="Times New Roman" w:cs="Times New Roman"/>
          <w:sz w:val="24"/>
          <w:szCs w:val="24"/>
        </w:rPr>
      </w:pPr>
    </w:p>
    <w:p w14:paraId="49E857E5" w14:textId="77777777" w:rsidR="002A0385" w:rsidRDefault="002A0385">
      <w:pPr>
        <w:spacing w:line="480" w:lineRule="auto"/>
        <w:rPr>
          <w:rFonts w:ascii="Times New Roman" w:eastAsia="Times New Roman" w:hAnsi="Times New Roman" w:cs="Times New Roman"/>
          <w:sz w:val="24"/>
          <w:szCs w:val="24"/>
        </w:rPr>
      </w:pPr>
    </w:p>
    <w:p w14:paraId="7180BB63" w14:textId="77777777" w:rsidR="002A0385" w:rsidRDefault="002A0385">
      <w:pPr>
        <w:spacing w:line="480" w:lineRule="auto"/>
        <w:rPr>
          <w:rFonts w:ascii="Times New Roman" w:eastAsia="Times New Roman" w:hAnsi="Times New Roman" w:cs="Times New Roman"/>
          <w:sz w:val="24"/>
          <w:szCs w:val="24"/>
        </w:rPr>
      </w:pPr>
    </w:p>
    <w:p w14:paraId="72A1C4F1" w14:textId="77777777" w:rsidR="002A0385" w:rsidRDefault="002A0385">
      <w:pPr>
        <w:spacing w:line="480" w:lineRule="auto"/>
        <w:rPr>
          <w:rFonts w:ascii="Times New Roman" w:eastAsia="Times New Roman" w:hAnsi="Times New Roman" w:cs="Times New Roman"/>
          <w:sz w:val="24"/>
          <w:szCs w:val="24"/>
        </w:rPr>
      </w:pPr>
    </w:p>
    <w:p w14:paraId="430D34AE" w14:textId="77777777" w:rsidR="002A0385" w:rsidRDefault="002A0385">
      <w:pPr>
        <w:spacing w:line="480" w:lineRule="auto"/>
        <w:rPr>
          <w:rFonts w:ascii="Times New Roman" w:eastAsia="Times New Roman" w:hAnsi="Times New Roman" w:cs="Times New Roman"/>
          <w:sz w:val="24"/>
          <w:szCs w:val="24"/>
        </w:rPr>
      </w:pPr>
    </w:p>
    <w:p w14:paraId="6CAADD09" w14:textId="77777777" w:rsidR="002A0385" w:rsidRDefault="002A0385">
      <w:pPr>
        <w:spacing w:line="480" w:lineRule="auto"/>
        <w:rPr>
          <w:rFonts w:ascii="Times New Roman" w:eastAsia="Times New Roman" w:hAnsi="Times New Roman" w:cs="Times New Roman"/>
          <w:sz w:val="24"/>
          <w:szCs w:val="24"/>
        </w:rPr>
      </w:pPr>
    </w:p>
    <w:p w14:paraId="71EE9CB3" w14:textId="77777777" w:rsidR="002A0385" w:rsidRDefault="002A0385">
      <w:pPr>
        <w:spacing w:line="480" w:lineRule="auto"/>
        <w:rPr>
          <w:rFonts w:ascii="Times New Roman" w:eastAsia="Times New Roman" w:hAnsi="Times New Roman" w:cs="Times New Roman"/>
          <w:sz w:val="24"/>
          <w:szCs w:val="24"/>
        </w:rPr>
      </w:pPr>
    </w:p>
    <w:p w14:paraId="69FE77BC" w14:textId="77777777" w:rsidR="002A0385" w:rsidRDefault="002A0385">
      <w:pPr>
        <w:spacing w:line="480" w:lineRule="auto"/>
        <w:rPr>
          <w:rFonts w:ascii="Times New Roman" w:eastAsia="Times New Roman" w:hAnsi="Times New Roman" w:cs="Times New Roman"/>
          <w:sz w:val="24"/>
          <w:szCs w:val="24"/>
        </w:rPr>
      </w:pPr>
    </w:p>
    <w:p w14:paraId="6244591C" w14:textId="77777777" w:rsidR="002A0385" w:rsidRDefault="002A0385">
      <w:pPr>
        <w:spacing w:line="480" w:lineRule="auto"/>
        <w:rPr>
          <w:rFonts w:ascii="Times New Roman" w:eastAsia="Times New Roman" w:hAnsi="Times New Roman" w:cs="Times New Roman"/>
          <w:sz w:val="24"/>
          <w:szCs w:val="24"/>
        </w:rPr>
      </w:pPr>
    </w:p>
    <w:p w14:paraId="731B8400" w14:textId="77777777" w:rsidR="002A0385" w:rsidRDefault="002A0385">
      <w:pPr>
        <w:spacing w:line="480" w:lineRule="auto"/>
        <w:rPr>
          <w:rFonts w:ascii="Times New Roman" w:eastAsia="Times New Roman" w:hAnsi="Times New Roman" w:cs="Times New Roman"/>
          <w:sz w:val="24"/>
          <w:szCs w:val="24"/>
        </w:rPr>
      </w:pPr>
    </w:p>
    <w:p w14:paraId="01A3E55F" w14:textId="77777777" w:rsidR="002A0385" w:rsidRDefault="002A0385">
      <w:pPr>
        <w:spacing w:line="480" w:lineRule="auto"/>
        <w:rPr>
          <w:rFonts w:ascii="Times New Roman" w:eastAsia="Times New Roman" w:hAnsi="Times New Roman" w:cs="Times New Roman"/>
          <w:sz w:val="24"/>
          <w:szCs w:val="24"/>
        </w:rPr>
      </w:pPr>
    </w:p>
    <w:p w14:paraId="07A31A3F" w14:textId="77777777" w:rsidR="002A0385" w:rsidRDefault="002A0385">
      <w:pPr>
        <w:spacing w:line="480" w:lineRule="auto"/>
        <w:rPr>
          <w:rFonts w:ascii="Times New Roman" w:eastAsia="Times New Roman" w:hAnsi="Times New Roman" w:cs="Times New Roman"/>
          <w:sz w:val="24"/>
          <w:szCs w:val="24"/>
        </w:rPr>
      </w:pPr>
    </w:p>
    <w:p w14:paraId="1732A73A" w14:textId="77777777" w:rsidR="002A0385" w:rsidRDefault="002A0385">
      <w:pPr>
        <w:spacing w:line="480" w:lineRule="auto"/>
        <w:rPr>
          <w:rFonts w:ascii="Times New Roman" w:eastAsia="Times New Roman" w:hAnsi="Times New Roman" w:cs="Times New Roman"/>
          <w:sz w:val="24"/>
          <w:szCs w:val="24"/>
        </w:rPr>
      </w:pPr>
    </w:p>
    <w:p w14:paraId="0D460DDD"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 the meantime </w:t>
      </w:r>
    </w:p>
    <w:p w14:paraId="538E9271" w14:textId="77777777" w:rsidR="002A0385" w:rsidRDefault="002A0385">
      <w:pPr>
        <w:spacing w:line="480" w:lineRule="auto"/>
        <w:ind w:firstLine="720"/>
        <w:rPr>
          <w:rFonts w:ascii="Times New Roman" w:eastAsia="Times New Roman" w:hAnsi="Times New Roman" w:cs="Times New Roman"/>
          <w:sz w:val="24"/>
          <w:szCs w:val="24"/>
        </w:rPr>
      </w:pPr>
    </w:p>
    <w:p w14:paraId="1F94CF42" w14:textId="77777777" w:rsidR="002A0385" w:rsidRDefault="005E53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Throwing the boat away after springing a leak when you just forgot to  </w:t>
      </w:r>
    </w:p>
    <w:p w14:paraId="2ADFDCD0" w14:textId="77777777" w:rsidR="002A0385" w:rsidRDefault="002A0385">
      <w:pPr>
        <w:spacing w:line="480" w:lineRule="auto"/>
        <w:rPr>
          <w:rFonts w:ascii="Times New Roman" w:eastAsia="Times New Roman" w:hAnsi="Times New Roman" w:cs="Times New Roman"/>
          <w:strike/>
          <w:sz w:val="24"/>
          <w:szCs w:val="24"/>
        </w:rPr>
      </w:pPr>
    </w:p>
    <w:p w14:paraId="6926D620"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face value, the consistently positive effect (~1.4%) estimated here seems to validate critics of rent control who have long maintained that the negative, indirect effects of the policy most likely undercut its benefits.</w:t>
      </w:r>
    </w:p>
    <w:p w14:paraId="11F17D2B" w14:textId="77777777" w:rsidR="002A0385" w:rsidRDefault="002A0385">
      <w:pPr>
        <w:spacing w:line="480" w:lineRule="auto"/>
        <w:rPr>
          <w:rFonts w:ascii="Times New Roman" w:eastAsia="Times New Roman" w:hAnsi="Times New Roman" w:cs="Times New Roman"/>
          <w:sz w:val="24"/>
          <w:szCs w:val="24"/>
        </w:rPr>
      </w:pPr>
    </w:p>
    <w:p w14:paraId="785B918A"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Housing stability in this sense is usually measured via reduced rates of residential mobility, and attributed to the greater affordability of controlled rents. Economists are quick to point out that such reduced mobility is often indicative of a misallocation of housing resources and therefore not necessarily a net positive in market terms </w:t>
      </w:r>
      <w:hyperlink r:id="rId72">
        <w:r>
          <w:rPr>
            <w:rFonts w:ascii="Times New Roman" w:eastAsia="Times New Roman" w:hAnsi="Times New Roman" w:cs="Times New Roman"/>
            <w:sz w:val="24"/>
            <w:szCs w:val="24"/>
          </w:rPr>
          <w:t>[8]</w:t>
        </w:r>
      </w:hyperlink>
      <w:r>
        <w:rPr>
          <w:rFonts w:ascii="Times New Roman" w:eastAsia="Times New Roman" w:hAnsi="Times New Roman" w:cs="Times New Roman"/>
          <w:sz w:val="24"/>
          <w:szCs w:val="24"/>
        </w:rPr>
        <w:t>.</w:t>
      </w:r>
    </w:p>
    <w:p w14:paraId="6BEB60CD" w14:textId="77777777" w:rsidR="002A0385" w:rsidRDefault="005E537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Other potential sources of bias:</w:t>
      </w:r>
    </w:p>
    <w:p w14:paraId="3FED9A79" w14:textId="77777777" w:rsidR="002A0385" w:rsidRDefault="005E537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inaccurate assessor data for evictions occurring before 2007:</w:t>
      </w:r>
    </w:p>
    <w:p w14:paraId="194BF37E" w14:textId="77777777" w:rsidR="002A0385" w:rsidRDefault="005E537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cannot infer the rent control status of the property at the time of the eviction notice.</w:t>
      </w:r>
    </w:p>
    <w:p w14:paraId="11C8F2F5" w14:textId="77777777" w:rsidR="002A0385" w:rsidRDefault="005E537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RD with and w/o evictions prior to 2007 and no significant change</w:t>
      </w:r>
    </w:p>
    <w:p w14:paraId="651D4DBC" w14:textId="77777777" w:rsidR="002A0385" w:rsidRDefault="005E537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counts could be off when aggregating by address</w:t>
      </w:r>
    </w:p>
    <w:p w14:paraId="303C0FFF" w14:textId="77777777" w:rsidR="002A0385" w:rsidRDefault="005E537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 include commercial units</w:t>
      </w:r>
    </w:p>
    <w:p w14:paraId="0B3E764B" w14:textId="77777777" w:rsidR="002A0385" w:rsidRDefault="005E537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counting units for multi-building properties with centralized addresses (e.g. park </w:t>
      </w:r>
      <w:proofErr w:type="spellStart"/>
      <w:r>
        <w:rPr>
          <w:rFonts w:ascii="Times New Roman" w:eastAsia="Times New Roman" w:hAnsi="Times New Roman" w:cs="Times New Roman"/>
          <w:sz w:val="24"/>
          <w:szCs w:val="24"/>
        </w:rPr>
        <w:t>merced</w:t>
      </w:r>
      <w:proofErr w:type="spellEnd"/>
      <w:r>
        <w:rPr>
          <w:rFonts w:ascii="Times New Roman" w:eastAsia="Times New Roman" w:hAnsi="Times New Roman" w:cs="Times New Roman"/>
          <w:sz w:val="24"/>
          <w:szCs w:val="24"/>
        </w:rPr>
        <w:t>)</w:t>
      </w:r>
    </w:p>
    <w:p w14:paraId="764CC7C0" w14:textId="77777777" w:rsidR="002A0385" w:rsidRDefault="005E537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Policy implications</w:t>
      </w:r>
    </w:p>
    <w:p w14:paraId="7A980CE7" w14:textId="77777777" w:rsidR="002A0385" w:rsidRDefault="005E537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 stability</w:t>
      </w:r>
    </w:p>
    <w:p w14:paraId="3633F95F" w14:textId="77777777" w:rsidR="002A0385" w:rsidRDefault="002A0385">
      <w:pPr>
        <w:spacing w:line="480" w:lineRule="auto"/>
        <w:rPr>
          <w:rFonts w:ascii="Times New Roman" w:eastAsia="Times New Roman" w:hAnsi="Times New Roman" w:cs="Times New Roman"/>
          <w:b/>
          <w:sz w:val="24"/>
          <w:szCs w:val="24"/>
        </w:rPr>
      </w:pPr>
    </w:p>
    <w:p w14:paraId="02F28A4E" w14:textId="77777777" w:rsidR="002A0385" w:rsidRDefault="002A0385">
      <w:pPr>
        <w:spacing w:line="480" w:lineRule="auto"/>
        <w:rPr>
          <w:rFonts w:ascii="Times New Roman" w:eastAsia="Times New Roman" w:hAnsi="Times New Roman" w:cs="Times New Roman"/>
          <w:b/>
          <w:sz w:val="24"/>
          <w:szCs w:val="24"/>
        </w:rPr>
      </w:pPr>
    </w:p>
    <w:p w14:paraId="2DB08F2E" w14:textId="77777777" w:rsidR="002A0385" w:rsidRDefault="002A0385">
      <w:pPr>
        <w:spacing w:line="480" w:lineRule="auto"/>
        <w:rPr>
          <w:rFonts w:ascii="Times New Roman" w:eastAsia="Times New Roman" w:hAnsi="Times New Roman" w:cs="Times New Roman"/>
          <w:b/>
          <w:sz w:val="24"/>
          <w:szCs w:val="24"/>
        </w:rPr>
      </w:pPr>
    </w:p>
    <w:p w14:paraId="69719E12" w14:textId="77777777" w:rsidR="002A0385" w:rsidRDefault="002A0385">
      <w:pPr>
        <w:spacing w:line="480" w:lineRule="auto"/>
        <w:rPr>
          <w:rFonts w:ascii="Times New Roman" w:eastAsia="Times New Roman" w:hAnsi="Times New Roman" w:cs="Times New Roman"/>
          <w:b/>
          <w:sz w:val="24"/>
          <w:szCs w:val="24"/>
        </w:rPr>
      </w:pPr>
    </w:p>
    <w:p w14:paraId="46C9F886" w14:textId="77777777" w:rsidR="002A0385" w:rsidRDefault="002A0385">
      <w:pPr>
        <w:spacing w:line="480" w:lineRule="auto"/>
        <w:rPr>
          <w:rFonts w:ascii="Times New Roman" w:eastAsia="Times New Roman" w:hAnsi="Times New Roman" w:cs="Times New Roman"/>
          <w:b/>
          <w:sz w:val="24"/>
          <w:szCs w:val="24"/>
        </w:rPr>
      </w:pPr>
    </w:p>
    <w:p w14:paraId="4D4FFA4E" w14:textId="77777777" w:rsidR="002A0385" w:rsidRDefault="002A0385">
      <w:pPr>
        <w:spacing w:line="480" w:lineRule="auto"/>
        <w:rPr>
          <w:rFonts w:ascii="Times New Roman" w:eastAsia="Times New Roman" w:hAnsi="Times New Roman" w:cs="Times New Roman"/>
          <w:b/>
          <w:sz w:val="24"/>
          <w:szCs w:val="24"/>
        </w:rPr>
      </w:pPr>
    </w:p>
    <w:p w14:paraId="10426312" w14:textId="77777777" w:rsidR="002A0385" w:rsidRDefault="002A0385">
      <w:pPr>
        <w:spacing w:line="480" w:lineRule="auto"/>
        <w:rPr>
          <w:rFonts w:ascii="Times New Roman" w:eastAsia="Times New Roman" w:hAnsi="Times New Roman" w:cs="Times New Roman"/>
          <w:b/>
          <w:sz w:val="24"/>
          <w:szCs w:val="24"/>
        </w:rPr>
      </w:pPr>
    </w:p>
    <w:p w14:paraId="5DDF701F" w14:textId="77777777" w:rsidR="002A0385" w:rsidRDefault="002A0385">
      <w:pPr>
        <w:spacing w:line="480" w:lineRule="auto"/>
        <w:rPr>
          <w:rFonts w:ascii="Times New Roman" w:eastAsia="Times New Roman" w:hAnsi="Times New Roman" w:cs="Times New Roman"/>
          <w:b/>
          <w:sz w:val="24"/>
          <w:szCs w:val="24"/>
        </w:rPr>
      </w:pPr>
    </w:p>
    <w:p w14:paraId="5FDD3325" w14:textId="77777777" w:rsidR="002A0385" w:rsidRDefault="005E5370">
      <w:pPr>
        <w:spacing w:line="480" w:lineRule="auto"/>
      </w:pPr>
      <w:r>
        <w:t>Appendix A. Eviction Frequency by Type and Built-Year Cutoff (1980)</w:t>
      </w:r>
    </w:p>
    <w:tbl>
      <w:tblPr>
        <w:tblStyle w:val="a1"/>
        <w:tblW w:w="867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4935"/>
        <w:gridCol w:w="705"/>
        <w:gridCol w:w="960"/>
        <w:gridCol w:w="570"/>
        <w:gridCol w:w="1500"/>
      </w:tblGrid>
      <w:tr w:rsidR="002A0385" w14:paraId="2808A6DA" w14:textId="77777777">
        <w:trPr>
          <w:trHeight w:val="223"/>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4000322" w14:textId="77777777" w:rsidR="002A0385" w:rsidRDefault="002A0385">
            <w:pPr>
              <w:widowControl w:val="0"/>
              <w:ind w:left="-900"/>
              <w:rPr>
                <w:sz w:val="18"/>
                <w:szCs w:val="18"/>
              </w:rPr>
            </w:pPr>
          </w:p>
        </w:tc>
        <w:tc>
          <w:tcPr>
            <w:tcW w:w="1665"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F851062" w14:textId="77777777" w:rsidR="002A0385" w:rsidRDefault="005E5370">
            <w:pPr>
              <w:widowControl w:val="0"/>
              <w:jc w:val="center"/>
              <w:rPr>
                <w:sz w:val="18"/>
                <w:szCs w:val="18"/>
              </w:rPr>
            </w:pPr>
            <w:r>
              <w:rPr>
                <w:b/>
                <w:sz w:val="18"/>
                <w:szCs w:val="18"/>
              </w:rPr>
              <w:t>built before 1980</w:t>
            </w:r>
          </w:p>
        </w:tc>
        <w:tc>
          <w:tcPr>
            <w:tcW w:w="2070" w:type="dxa"/>
            <w:gridSpan w:val="2"/>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ED2620F" w14:textId="77777777" w:rsidR="002A0385" w:rsidRDefault="005E5370">
            <w:pPr>
              <w:widowControl w:val="0"/>
              <w:jc w:val="center"/>
              <w:rPr>
                <w:sz w:val="18"/>
                <w:szCs w:val="18"/>
              </w:rPr>
            </w:pPr>
            <w:r>
              <w:rPr>
                <w:b/>
                <w:sz w:val="18"/>
                <w:szCs w:val="18"/>
              </w:rPr>
              <w:t>built after 1980</w:t>
            </w:r>
          </w:p>
        </w:tc>
      </w:tr>
      <w:tr w:rsidR="002A0385" w14:paraId="77A26108"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EF5C505" w14:textId="77777777" w:rsidR="002A0385" w:rsidRDefault="005E5370">
            <w:pPr>
              <w:widowControl w:val="0"/>
              <w:rPr>
                <w:sz w:val="18"/>
                <w:szCs w:val="18"/>
              </w:rPr>
            </w:pPr>
            <w:r>
              <w:rPr>
                <w:b/>
                <w:sz w:val="18"/>
                <w:szCs w:val="18"/>
              </w:rPr>
              <w:t>eviction type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5944A20" w14:textId="77777777" w:rsidR="002A0385" w:rsidRDefault="005E5370">
            <w:pPr>
              <w:widowControl w:val="0"/>
              <w:jc w:val="center"/>
              <w:rPr>
                <w:sz w:val="18"/>
                <w:szCs w:val="18"/>
              </w:rPr>
            </w:pPr>
            <w:r>
              <w:rPr>
                <w:i/>
                <w:sz w:val="18"/>
                <w:szCs w:val="18"/>
              </w:rPr>
              <w:t>count</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4EC8A77" w14:textId="77777777" w:rsidR="002A0385" w:rsidRDefault="005E5370">
            <w:pPr>
              <w:widowControl w:val="0"/>
              <w:jc w:val="center"/>
              <w:rPr>
                <w:sz w:val="18"/>
                <w:szCs w:val="18"/>
              </w:rPr>
            </w:pPr>
            <w:proofErr w:type="spellStart"/>
            <w:r>
              <w:rPr>
                <w:i/>
                <w:sz w:val="18"/>
                <w:szCs w:val="18"/>
              </w:rPr>
              <w:t>pct</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188ACBC" w14:textId="77777777" w:rsidR="002A0385" w:rsidRDefault="005E5370">
            <w:pPr>
              <w:widowControl w:val="0"/>
              <w:jc w:val="center"/>
              <w:rPr>
                <w:sz w:val="18"/>
                <w:szCs w:val="18"/>
              </w:rPr>
            </w:pPr>
            <w:r>
              <w:rPr>
                <w:i/>
                <w:sz w:val="18"/>
                <w:szCs w:val="18"/>
              </w:rPr>
              <w:t>count</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3574FEE" w14:textId="77777777" w:rsidR="002A0385" w:rsidRDefault="005E5370">
            <w:pPr>
              <w:widowControl w:val="0"/>
              <w:jc w:val="center"/>
              <w:rPr>
                <w:sz w:val="18"/>
                <w:szCs w:val="18"/>
              </w:rPr>
            </w:pPr>
            <w:proofErr w:type="spellStart"/>
            <w:r>
              <w:rPr>
                <w:i/>
                <w:sz w:val="18"/>
                <w:szCs w:val="18"/>
              </w:rPr>
              <w:t>pct</w:t>
            </w:r>
            <w:proofErr w:type="spellEnd"/>
          </w:p>
        </w:tc>
      </w:tr>
      <w:tr w:rsidR="002A0385" w14:paraId="1EE52BC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B717A27" w14:textId="77777777" w:rsidR="002A0385" w:rsidRDefault="005E5370">
            <w:pPr>
              <w:widowControl w:val="0"/>
              <w:rPr>
                <w:sz w:val="18"/>
                <w:szCs w:val="18"/>
              </w:rPr>
            </w:pPr>
            <w:r>
              <w:rPr>
                <w:sz w:val="18"/>
                <w:szCs w:val="18"/>
              </w:rPr>
              <w:t>unknown</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B67E297" w14:textId="77777777" w:rsidR="002A0385" w:rsidRDefault="005E5370">
            <w:pPr>
              <w:widowControl w:val="0"/>
              <w:jc w:val="right"/>
              <w:rPr>
                <w:sz w:val="18"/>
                <w:szCs w:val="18"/>
              </w:rPr>
            </w:pPr>
            <w:r>
              <w:rPr>
                <w:sz w:val="18"/>
                <w:szCs w:val="18"/>
              </w:rPr>
              <w:t>5431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B6C8C15" w14:textId="77777777" w:rsidR="002A0385" w:rsidRDefault="005E5370">
            <w:pPr>
              <w:widowControl w:val="0"/>
              <w:jc w:val="right"/>
              <w:rPr>
                <w:sz w:val="18"/>
                <w:szCs w:val="18"/>
              </w:rPr>
            </w:pPr>
            <w:r>
              <w:rPr>
                <w:sz w:val="18"/>
                <w:szCs w:val="18"/>
              </w:rPr>
              <w:t>0.359122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E46B136" w14:textId="77777777" w:rsidR="002A0385" w:rsidRDefault="005E5370">
            <w:pPr>
              <w:widowControl w:val="0"/>
              <w:jc w:val="right"/>
              <w:rPr>
                <w:sz w:val="18"/>
                <w:szCs w:val="18"/>
              </w:rPr>
            </w:pPr>
            <w:r>
              <w:rPr>
                <w:sz w:val="18"/>
                <w:szCs w:val="18"/>
              </w:rPr>
              <w:t>47</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092534" w14:textId="77777777" w:rsidR="002A0385" w:rsidRDefault="005E5370">
            <w:pPr>
              <w:widowControl w:val="0"/>
              <w:jc w:val="right"/>
              <w:rPr>
                <w:sz w:val="18"/>
                <w:szCs w:val="18"/>
              </w:rPr>
            </w:pPr>
            <w:r>
              <w:rPr>
                <w:sz w:val="18"/>
                <w:szCs w:val="18"/>
              </w:rPr>
              <w:t>0.228155</w:t>
            </w:r>
          </w:p>
        </w:tc>
      </w:tr>
      <w:tr w:rsidR="002A0385" w14:paraId="79D5C4EA"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8CC9295" w14:textId="77777777" w:rsidR="002A0385" w:rsidRDefault="005E5370">
            <w:pPr>
              <w:widowControl w:val="0"/>
              <w:rPr>
                <w:sz w:val="18"/>
                <w:szCs w:val="18"/>
              </w:rPr>
            </w:pPr>
            <w:r>
              <w:rPr>
                <w:sz w:val="18"/>
                <w:szCs w:val="18"/>
              </w:rPr>
              <w:t>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B20478E" w14:textId="77777777" w:rsidR="002A0385" w:rsidRDefault="005E5370">
            <w:pPr>
              <w:widowControl w:val="0"/>
              <w:jc w:val="right"/>
              <w:rPr>
                <w:sz w:val="18"/>
                <w:szCs w:val="18"/>
              </w:rPr>
            </w:pPr>
            <w:r>
              <w:rPr>
                <w:sz w:val="18"/>
                <w:szCs w:val="18"/>
              </w:rPr>
              <w:t>3303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065DBDD" w14:textId="77777777" w:rsidR="002A0385" w:rsidRDefault="005E5370">
            <w:pPr>
              <w:widowControl w:val="0"/>
              <w:jc w:val="right"/>
              <w:rPr>
                <w:sz w:val="18"/>
                <w:szCs w:val="18"/>
              </w:rPr>
            </w:pPr>
            <w:r>
              <w:rPr>
                <w:sz w:val="18"/>
                <w:szCs w:val="18"/>
              </w:rPr>
              <w:t>0.218409</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EB09FDA" w14:textId="77777777" w:rsidR="002A0385" w:rsidRDefault="005E5370">
            <w:pPr>
              <w:widowControl w:val="0"/>
              <w:jc w:val="right"/>
              <w:rPr>
                <w:sz w:val="18"/>
                <w:szCs w:val="18"/>
              </w:rPr>
            </w:pPr>
            <w:r>
              <w:rPr>
                <w:sz w:val="18"/>
                <w:szCs w:val="18"/>
              </w:rPr>
              <w:t>78</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8F13D9F" w14:textId="77777777" w:rsidR="002A0385" w:rsidRDefault="005E5370">
            <w:pPr>
              <w:widowControl w:val="0"/>
              <w:jc w:val="right"/>
              <w:rPr>
                <w:sz w:val="18"/>
                <w:szCs w:val="18"/>
              </w:rPr>
            </w:pPr>
            <w:r>
              <w:rPr>
                <w:sz w:val="18"/>
                <w:szCs w:val="18"/>
              </w:rPr>
              <w:t>0.378641</w:t>
            </w:r>
          </w:p>
        </w:tc>
      </w:tr>
      <w:tr w:rsidR="002A0385" w14:paraId="1C34A79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8F04224" w14:textId="77777777" w:rsidR="002A0385" w:rsidRDefault="005E5370">
            <w:pPr>
              <w:widowControl w:val="0"/>
              <w:rPr>
                <w:sz w:val="18"/>
                <w:szCs w:val="18"/>
              </w:rPr>
            </w:pPr>
            <w:r>
              <w:rPr>
                <w:sz w:val="18"/>
                <w:szCs w:val="18"/>
              </w:rPr>
              <w:t>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4261FBE" w14:textId="77777777" w:rsidR="002A0385" w:rsidRDefault="005E5370">
            <w:pPr>
              <w:widowControl w:val="0"/>
              <w:jc w:val="right"/>
              <w:rPr>
                <w:sz w:val="18"/>
                <w:szCs w:val="18"/>
              </w:rPr>
            </w:pPr>
            <w:r>
              <w:rPr>
                <w:sz w:val="18"/>
                <w:szCs w:val="18"/>
              </w:rPr>
              <w:t>1767</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59C8C7F" w14:textId="77777777" w:rsidR="002A0385" w:rsidRDefault="005E5370">
            <w:pPr>
              <w:widowControl w:val="0"/>
              <w:jc w:val="right"/>
              <w:rPr>
                <w:sz w:val="18"/>
                <w:szCs w:val="18"/>
              </w:rPr>
            </w:pPr>
            <w:r>
              <w:rPr>
                <w:sz w:val="18"/>
                <w:szCs w:val="18"/>
              </w:rPr>
              <w:t>0.116842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1C6C11F" w14:textId="77777777" w:rsidR="002A0385" w:rsidRDefault="005E5370">
            <w:pPr>
              <w:widowControl w:val="0"/>
              <w:jc w:val="right"/>
              <w:rPr>
                <w:sz w:val="18"/>
                <w:szCs w:val="18"/>
              </w:rPr>
            </w:pPr>
            <w:r>
              <w:rPr>
                <w:sz w:val="18"/>
                <w:szCs w:val="18"/>
              </w:rPr>
              <w:t>29</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0EBAC0F" w14:textId="77777777" w:rsidR="002A0385" w:rsidRDefault="005E5370">
            <w:pPr>
              <w:widowControl w:val="0"/>
              <w:jc w:val="right"/>
              <w:rPr>
                <w:sz w:val="18"/>
                <w:szCs w:val="18"/>
              </w:rPr>
            </w:pPr>
            <w:r>
              <w:rPr>
                <w:sz w:val="18"/>
                <w:szCs w:val="18"/>
              </w:rPr>
              <w:t>0.140777</w:t>
            </w:r>
          </w:p>
        </w:tc>
      </w:tr>
      <w:tr w:rsidR="002A0385" w14:paraId="45E12511"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B0D6A13" w14:textId="77777777" w:rsidR="002A0385" w:rsidRDefault="005E5370">
            <w:pPr>
              <w:widowControl w:val="0"/>
              <w:rPr>
                <w:sz w:val="18"/>
                <w:szCs w:val="18"/>
              </w:rPr>
            </w:pPr>
            <w:r>
              <w:rPr>
                <w:sz w:val="18"/>
                <w:szCs w:val="18"/>
              </w:rPr>
              <w:t>OMI</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CAB332B" w14:textId="77777777" w:rsidR="002A0385" w:rsidRDefault="005E5370">
            <w:pPr>
              <w:widowControl w:val="0"/>
              <w:jc w:val="right"/>
              <w:rPr>
                <w:sz w:val="18"/>
                <w:szCs w:val="18"/>
              </w:rPr>
            </w:pPr>
            <w:r>
              <w:rPr>
                <w:sz w:val="18"/>
                <w:szCs w:val="18"/>
              </w:rPr>
              <w:t>1251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ED6D16A" w14:textId="77777777" w:rsidR="002A0385" w:rsidRDefault="005E5370">
            <w:pPr>
              <w:widowControl w:val="0"/>
              <w:jc w:val="right"/>
              <w:rPr>
                <w:sz w:val="18"/>
                <w:szCs w:val="18"/>
              </w:rPr>
            </w:pPr>
            <w:r>
              <w:rPr>
                <w:sz w:val="18"/>
                <w:szCs w:val="18"/>
              </w:rPr>
              <w:t>0.082722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2C8C59" w14:textId="77777777" w:rsidR="002A0385" w:rsidRDefault="005E5370">
            <w:pPr>
              <w:widowControl w:val="0"/>
              <w:jc w:val="right"/>
              <w:rPr>
                <w:sz w:val="18"/>
                <w:szCs w:val="18"/>
              </w:rPr>
            </w:pPr>
            <w:r>
              <w:rPr>
                <w:sz w:val="18"/>
                <w:szCs w:val="18"/>
              </w:rPr>
              <w:t>3</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111F0D" w14:textId="77777777" w:rsidR="002A0385" w:rsidRDefault="005E5370">
            <w:pPr>
              <w:widowControl w:val="0"/>
              <w:jc w:val="right"/>
              <w:rPr>
                <w:sz w:val="18"/>
                <w:szCs w:val="18"/>
              </w:rPr>
            </w:pPr>
            <w:r>
              <w:rPr>
                <w:sz w:val="18"/>
                <w:szCs w:val="18"/>
              </w:rPr>
              <w:t>0.014563</w:t>
            </w:r>
          </w:p>
        </w:tc>
      </w:tr>
      <w:tr w:rsidR="002A0385" w14:paraId="2D85F9A4"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57D3DE" w14:textId="77777777" w:rsidR="002A0385" w:rsidRDefault="005E5370">
            <w:pPr>
              <w:widowControl w:val="0"/>
              <w:rPr>
                <w:sz w:val="18"/>
                <w:szCs w:val="18"/>
              </w:rPr>
            </w:pPr>
            <w:r>
              <w:rPr>
                <w:sz w:val="18"/>
                <w:szCs w:val="18"/>
              </w:rPr>
              <w:t>Capital Improvement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67CB8E" w14:textId="77777777" w:rsidR="002A0385" w:rsidRDefault="005E5370">
            <w:pPr>
              <w:widowControl w:val="0"/>
              <w:jc w:val="right"/>
              <w:rPr>
                <w:sz w:val="18"/>
                <w:szCs w:val="18"/>
              </w:rPr>
            </w:pPr>
            <w:r>
              <w:rPr>
                <w:sz w:val="18"/>
                <w:szCs w:val="18"/>
              </w:rPr>
              <w:t>550</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DF8F39B" w14:textId="77777777" w:rsidR="002A0385" w:rsidRDefault="005E5370">
            <w:pPr>
              <w:widowControl w:val="0"/>
              <w:jc w:val="right"/>
              <w:rPr>
                <w:sz w:val="18"/>
                <w:szCs w:val="18"/>
              </w:rPr>
            </w:pPr>
            <w:r>
              <w:rPr>
                <w:sz w:val="18"/>
                <w:szCs w:val="18"/>
              </w:rPr>
              <w:t>0.036368</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A66629"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4AA1F78" w14:textId="77777777" w:rsidR="002A0385" w:rsidRDefault="005E5370">
            <w:pPr>
              <w:widowControl w:val="0"/>
              <w:jc w:val="right"/>
              <w:rPr>
                <w:sz w:val="18"/>
                <w:szCs w:val="18"/>
              </w:rPr>
            </w:pPr>
            <w:r>
              <w:rPr>
                <w:sz w:val="18"/>
                <w:szCs w:val="18"/>
              </w:rPr>
              <w:t>--</w:t>
            </w:r>
          </w:p>
        </w:tc>
      </w:tr>
      <w:tr w:rsidR="002A0385" w14:paraId="0B66857F"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7C6C127" w14:textId="77777777" w:rsidR="002A0385" w:rsidRDefault="005E5370">
            <w:pPr>
              <w:widowControl w:val="0"/>
              <w:rPr>
                <w:sz w:val="18"/>
                <w:szCs w:val="18"/>
              </w:rPr>
            </w:pPr>
            <w:r>
              <w:rPr>
                <w:sz w:val="18"/>
                <w:szCs w:val="18"/>
              </w:rPr>
              <w:t>Non-payment of Rent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EECADF6" w14:textId="77777777" w:rsidR="002A0385" w:rsidRDefault="005E5370">
            <w:pPr>
              <w:widowControl w:val="0"/>
              <w:jc w:val="right"/>
              <w:rPr>
                <w:sz w:val="18"/>
                <w:szCs w:val="18"/>
              </w:rPr>
            </w:pPr>
            <w:r>
              <w:rPr>
                <w:sz w:val="18"/>
                <w:szCs w:val="18"/>
              </w:rPr>
              <w:t>532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8DAAA6F" w14:textId="77777777" w:rsidR="002A0385" w:rsidRDefault="005E5370">
            <w:pPr>
              <w:widowControl w:val="0"/>
              <w:jc w:val="right"/>
              <w:rPr>
                <w:sz w:val="18"/>
                <w:szCs w:val="18"/>
              </w:rPr>
            </w:pPr>
            <w:r>
              <w:rPr>
                <w:sz w:val="18"/>
                <w:szCs w:val="18"/>
              </w:rPr>
              <w:t>0.035178</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7C925BD" w14:textId="77777777" w:rsidR="002A0385" w:rsidRDefault="005E5370">
            <w:pPr>
              <w:widowControl w:val="0"/>
              <w:jc w:val="right"/>
              <w:rPr>
                <w:sz w:val="18"/>
                <w:szCs w:val="18"/>
              </w:rPr>
            </w:pPr>
            <w:r>
              <w:rPr>
                <w:sz w:val="18"/>
                <w:szCs w:val="18"/>
              </w:rPr>
              <w:t>11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AB98D18" w14:textId="77777777" w:rsidR="002A0385" w:rsidRDefault="005E5370">
            <w:pPr>
              <w:widowControl w:val="0"/>
              <w:jc w:val="right"/>
              <w:rPr>
                <w:sz w:val="18"/>
                <w:szCs w:val="18"/>
              </w:rPr>
            </w:pPr>
            <w:r>
              <w:rPr>
                <w:sz w:val="18"/>
                <w:szCs w:val="18"/>
              </w:rPr>
              <w:t>0.053398</w:t>
            </w:r>
          </w:p>
        </w:tc>
      </w:tr>
      <w:tr w:rsidR="002A0385" w14:paraId="0FA7FAF4"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71C2051" w14:textId="77777777" w:rsidR="002A0385" w:rsidRDefault="005E5370">
            <w:pPr>
              <w:widowControl w:val="0"/>
              <w:rPr>
                <w:sz w:val="18"/>
                <w:szCs w:val="18"/>
              </w:rPr>
            </w:pPr>
            <w:r>
              <w:rPr>
                <w:sz w:val="18"/>
                <w:szCs w:val="18"/>
              </w:rPr>
              <w:t>Habitual Late Payment of Rent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D10B2B3" w14:textId="77777777" w:rsidR="002A0385" w:rsidRDefault="005E5370">
            <w:pPr>
              <w:widowControl w:val="0"/>
              <w:jc w:val="right"/>
              <w:rPr>
                <w:sz w:val="18"/>
                <w:szCs w:val="18"/>
              </w:rPr>
            </w:pPr>
            <w:r>
              <w:rPr>
                <w:sz w:val="18"/>
                <w:szCs w:val="18"/>
              </w:rPr>
              <w:t>431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4A42676" w14:textId="77777777" w:rsidR="002A0385" w:rsidRDefault="005E5370">
            <w:pPr>
              <w:widowControl w:val="0"/>
              <w:jc w:val="right"/>
              <w:rPr>
                <w:sz w:val="18"/>
                <w:szCs w:val="18"/>
              </w:rPr>
            </w:pPr>
            <w:r>
              <w:rPr>
                <w:sz w:val="18"/>
                <w:szCs w:val="18"/>
              </w:rPr>
              <w:t>0.0285</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86467DE" w14:textId="77777777" w:rsidR="002A0385" w:rsidRDefault="005E5370">
            <w:pPr>
              <w:widowControl w:val="0"/>
              <w:jc w:val="right"/>
              <w:rPr>
                <w:sz w:val="18"/>
                <w:szCs w:val="18"/>
              </w:rPr>
            </w:pPr>
            <w:r>
              <w:rPr>
                <w:sz w:val="18"/>
                <w:szCs w:val="18"/>
              </w:rPr>
              <w:t>4</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EF171CE" w14:textId="77777777" w:rsidR="002A0385" w:rsidRDefault="005E5370">
            <w:pPr>
              <w:widowControl w:val="0"/>
              <w:jc w:val="right"/>
              <w:rPr>
                <w:sz w:val="18"/>
                <w:szCs w:val="18"/>
              </w:rPr>
            </w:pPr>
            <w:r>
              <w:rPr>
                <w:sz w:val="18"/>
                <w:szCs w:val="18"/>
              </w:rPr>
              <w:t>0.019417</w:t>
            </w:r>
          </w:p>
        </w:tc>
      </w:tr>
      <w:tr w:rsidR="002A0385" w14:paraId="7A2119C5"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A5313B8" w14:textId="77777777" w:rsidR="002A0385" w:rsidRDefault="005E5370">
            <w:pPr>
              <w:widowControl w:val="0"/>
              <w:rPr>
                <w:sz w:val="18"/>
                <w:szCs w:val="18"/>
              </w:rPr>
            </w:pPr>
            <w:r>
              <w:rPr>
                <w:sz w:val="18"/>
                <w:szCs w:val="18"/>
              </w:rPr>
              <w:t>ELLIS</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2852B6" w14:textId="77777777" w:rsidR="002A0385" w:rsidRDefault="005E5370">
            <w:pPr>
              <w:widowControl w:val="0"/>
              <w:jc w:val="right"/>
              <w:rPr>
                <w:sz w:val="18"/>
                <w:szCs w:val="18"/>
              </w:rPr>
            </w:pPr>
            <w:r>
              <w:rPr>
                <w:sz w:val="18"/>
                <w:szCs w:val="18"/>
              </w:rPr>
              <w:t>350</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5F9D3ED" w14:textId="77777777" w:rsidR="002A0385" w:rsidRDefault="005E5370">
            <w:pPr>
              <w:widowControl w:val="0"/>
              <w:jc w:val="right"/>
              <w:rPr>
                <w:sz w:val="18"/>
                <w:szCs w:val="18"/>
              </w:rPr>
            </w:pPr>
            <w:r>
              <w:rPr>
                <w:sz w:val="18"/>
                <w:szCs w:val="18"/>
              </w:rPr>
              <w:t>0.023144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C4413B3"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AB48361" w14:textId="77777777" w:rsidR="002A0385" w:rsidRDefault="005E5370">
            <w:pPr>
              <w:widowControl w:val="0"/>
              <w:jc w:val="right"/>
              <w:rPr>
                <w:sz w:val="18"/>
                <w:szCs w:val="18"/>
              </w:rPr>
            </w:pPr>
            <w:r>
              <w:rPr>
                <w:sz w:val="18"/>
                <w:szCs w:val="18"/>
              </w:rPr>
              <w:t>--</w:t>
            </w:r>
          </w:p>
        </w:tc>
      </w:tr>
      <w:tr w:rsidR="002A0385" w14:paraId="375692B7"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E68C61" w14:textId="77777777" w:rsidR="002A0385" w:rsidRDefault="005E5370">
            <w:pPr>
              <w:widowControl w:val="0"/>
              <w:rPr>
                <w:sz w:val="18"/>
                <w:szCs w:val="18"/>
              </w:rPr>
            </w:pPr>
            <w:r>
              <w:rPr>
                <w:sz w:val="18"/>
                <w:szCs w:val="18"/>
              </w:rPr>
              <w:t>Development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1A46225" w14:textId="77777777" w:rsidR="002A0385" w:rsidRDefault="005E5370">
            <w:pPr>
              <w:widowControl w:val="0"/>
              <w:jc w:val="right"/>
              <w:rPr>
                <w:sz w:val="18"/>
                <w:szCs w:val="18"/>
              </w:rPr>
            </w:pPr>
            <w:r>
              <w:rPr>
                <w:sz w:val="18"/>
                <w:szCs w:val="18"/>
              </w:rPr>
              <w:t>233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A55F769" w14:textId="77777777" w:rsidR="002A0385" w:rsidRDefault="005E5370">
            <w:pPr>
              <w:widowControl w:val="0"/>
              <w:jc w:val="right"/>
              <w:rPr>
                <w:sz w:val="18"/>
                <w:szCs w:val="18"/>
              </w:rPr>
            </w:pPr>
            <w:r>
              <w:rPr>
                <w:sz w:val="18"/>
                <w:szCs w:val="18"/>
              </w:rPr>
              <w:t>0.015407</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F016C69"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4A8B5E2" w14:textId="77777777" w:rsidR="002A0385" w:rsidRDefault="005E5370">
            <w:pPr>
              <w:widowControl w:val="0"/>
              <w:jc w:val="right"/>
              <w:rPr>
                <w:sz w:val="18"/>
                <w:szCs w:val="18"/>
              </w:rPr>
            </w:pPr>
            <w:r>
              <w:rPr>
                <w:sz w:val="18"/>
                <w:szCs w:val="18"/>
              </w:rPr>
              <w:t>--</w:t>
            </w:r>
          </w:p>
        </w:tc>
      </w:tr>
      <w:tr w:rsidR="002A0385" w14:paraId="1A9FDCEB"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F475ABD" w14:textId="77777777" w:rsidR="002A0385" w:rsidRDefault="005E5370">
            <w:pPr>
              <w:widowControl w:val="0"/>
              <w:rPr>
                <w:sz w:val="18"/>
                <w:szCs w:val="18"/>
              </w:rPr>
            </w:pPr>
            <w:r>
              <w:rPr>
                <w:sz w:val="18"/>
                <w:szCs w:val="18"/>
              </w:rPr>
              <w:t>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F70B97C" w14:textId="77777777" w:rsidR="002A0385" w:rsidRDefault="005E5370">
            <w:pPr>
              <w:widowControl w:val="0"/>
              <w:jc w:val="right"/>
              <w:rPr>
                <w:sz w:val="18"/>
                <w:szCs w:val="18"/>
              </w:rPr>
            </w:pPr>
            <w:r>
              <w:rPr>
                <w:sz w:val="18"/>
                <w:szCs w:val="18"/>
              </w:rPr>
              <w:t>229</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88A60F" w14:textId="77777777" w:rsidR="002A0385" w:rsidRDefault="005E5370">
            <w:pPr>
              <w:widowControl w:val="0"/>
              <w:jc w:val="right"/>
              <w:rPr>
                <w:sz w:val="18"/>
                <w:szCs w:val="18"/>
              </w:rPr>
            </w:pPr>
            <w:r>
              <w:rPr>
                <w:sz w:val="18"/>
                <w:szCs w:val="18"/>
              </w:rPr>
              <w:t>0.015142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F576963" w14:textId="77777777" w:rsidR="002A0385" w:rsidRDefault="005E5370">
            <w:pPr>
              <w:widowControl w:val="0"/>
              <w:jc w:val="right"/>
              <w:rPr>
                <w:sz w:val="18"/>
                <w:szCs w:val="18"/>
              </w:rPr>
            </w:pPr>
            <w:r>
              <w:rPr>
                <w:sz w:val="18"/>
                <w:szCs w:val="18"/>
              </w:rPr>
              <w:t>2</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772CFEF" w14:textId="77777777" w:rsidR="002A0385" w:rsidRDefault="005E5370">
            <w:pPr>
              <w:widowControl w:val="0"/>
              <w:jc w:val="right"/>
              <w:rPr>
                <w:sz w:val="18"/>
                <w:szCs w:val="18"/>
              </w:rPr>
            </w:pPr>
            <w:r>
              <w:rPr>
                <w:sz w:val="18"/>
                <w:szCs w:val="18"/>
              </w:rPr>
              <w:t>0.009709</w:t>
            </w:r>
          </w:p>
        </w:tc>
      </w:tr>
      <w:tr w:rsidR="002A0385" w14:paraId="3A7D48BD"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1EAD5BA" w14:textId="77777777" w:rsidR="002A0385" w:rsidRDefault="005E5370">
            <w:pPr>
              <w:widowControl w:val="0"/>
              <w:rPr>
                <w:sz w:val="18"/>
                <w:szCs w:val="18"/>
              </w:rPr>
            </w:pPr>
            <w:r>
              <w:rPr>
                <w:sz w:val="18"/>
                <w:szCs w:val="18"/>
              </w:rPr>
              <w:t>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915F672" w14:textId="77777777" w:rsidR="002A0385" w:rsidRDefault="005E5370">
            <w:pPr>
              <w:widowControl w:val="0"/>
              <w:jc w:val="right"/>
              <w:rPr>
                <w:sz w:val="18"/>
                <w:szCs w:val="18"/>
              </w:rPr>
            </w:pPr>
            <w:r>
              <w:rPr>
                <w:sz w:val="18"/>
                <w:szCs w:val="18"/>
              </w:rPr>
              <w:t>209</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A9C3DE5" w14:textId="77777777" w:rsidR="002A0385" w:rsidRDefault="005E5370">
            <w:pPr>
              <w:widowControl w:val="0"/>
              <w:jc w:val="right"/>
              <w:rPr>
                <w:sz w:val="18"/>
                <w:szCs w:val="18"/>
              </w:rPr>
            </w:pPr>
            <w:r>
              <w:rPr>
                <w:sz w:val="18"/>
                <w:szCs w:val="18"/>
              </w:rPr>
              <w:t>0.01382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6FF59CC" w14:textId="77777777" w:rsidR="002A0385" w:rsidRDefault="005E5370">
            <w:pPr>
              <w:widowControl w:val="0"/>
              <w:jc w:val="right"/>
              <w:rPr>
                <w:sz w:val="18"/>
                <w:szCs w:val="18"/>
              </w:rPr>
            </w:pPr>
            <w:r>
              <w:rPr>
                <w:sz w:val="18"/>
                <w:szCs w:val="18"/>
              </w:rPr>
              <w:t>3</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D24DE9E" w14:textId="77777777" w:rsidR="002A0385" w:rsidRDefault="005E5370">
            <w:pPr>
              <w:widowControl w:val="0"/>
              <w:jc w:val="right"/>
              <w:rPr>
                <w:sz w:val="18"/>
                <w:szCs w:val="18"/>
              </w:rPr>
            </w:pPr>
            <w:r>
              <w:rPr>
                <w:sz w:val="18"/>
                <w:szCs w:val="18"/>
              </w:rPr>
              <w:t>0.014563</w:t>
            </w:r>
          </w:p>
        </w:tc>
      </w:tr>
      <w:tr w:rsidR="002A0385" w14:paraId="3DA3B91C"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35C3F84" w14:textId="77777777" w:rsidR="002A0385" w:rsidRDefault="005E5370">
            <w:pPr>
              <w:widowControl w:val="0"/>
              <w:rPr>
                <w:sz w:val="18"/>
                <w:szCs w:val="18"/>
              </w:rPr>
            </w:pPr>
            <w:r>
              <w:rPr>
                <w:sz w:val="18"/>
                <w:szCs w:val="18"/>
              </w:rPr>
              <w:t>Roommate Living in Same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4FDA862" w14:textId="77777777" w:rsidR="002A0385" w:rsidRDefault="005E5370">
            <w:pPr>
              <w:widowControl w:val="0"/>
              <w:jc w:val="right"/>
              <w:rPr>
                <w:sz w:val="18"/>
                <w:szCs w:val="18"/>
              </w:rPr>
            </w:pPr>
            <w:r>
              <w:rPr>
                <w:sz w:val="18"/>
                <w:szCs w:val="18"/>
              </w:rPr>
              <w:t>136</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2319424" w14:textId="77777777" w:rsidR="002A0385" w:rsidRDefault="005E5370">
            <w:pPr>
              <w:widowControl w:val="0"/>
              <w:jc w:val="right"/>
              <w:rPr>
                <w:sz w:val="18"/>
                <w:szCs w:val="18"/>
              </w:rPr>
            </w:pPr>
            <w:r>
              <w:rPr>
                <w:sz w:val="18"/>
                <w:szCs w:val="18"/>
              </w:rPr>
              <w:t>0.008993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30CE911" w14:textId="77777777" w:rsidR="002A0385" w:rsidRDefault="005E5370">
            <w:pPr>
              <w:widowControl w:val="0"/>
              <w:jc w:val="right"/>
              <w:rPr>
                <w:sz w:val="18"/>
                <w:szCs w:val="18"/>
              </w:rPr>
            </w:pPr>
            <w:r>
              <w:rPr>
                <w:sz w:val="18"/>
                <w:szCs w:val="18"/>
              </w:rPr>
              <w:t>3</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1560FA9" w14:textId="77777777" w:rsidR="002A0385" w:rsidRDefault="005E5370">
            <w:pPr>
              <w:widowControl w:val="0"/>
              <w:jc w:val="right"/>
              <w:rPr>
                <w:sz w:val="18"/>
                <w:szCs w:val="18"/>
              </w:rPr>
            </w:pPr>
            <w:r>
              <w:rPr>
                <w:sz w:val="18"/>
                <w:szCs w:val="18"/>
              </w:rPr>
              <w:t>0.014563</w:t>
            </w:r>
          </w:p>
        </w:tc>
      </w:tr>
      <w:tr w:rsidR="002A0385" w14:paraId="5113A162"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D014488" w14:textId="77777777" w:rsidR="002A0385" w:rsidRDefault="005E5370">
            <w:pPr>
              <w:widowControl w:val="0"/>
              <w:rPr>
                <w:sz w:val="18"/>
                <w:szCs w:val="18"/>
              </w:rPr>
            </w:pPr>
            <w:r>
              <w:rPr>
                <w:sz w:val="18"/>
                <w:szCs w:val="18"/>
              </w:rPr>
              <w:t>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4AEFBAF" w14:textId="77777777" w:rsidR="002A0385" w:rsidRDefault="005E5370">
            <w:pPr>
              <w:widowControl w:val="0"/>
              <w:jc w:val="right"/>
              <w:rPr>
                <w:sz w:val="18"/>
                <w:szCs w:val="18"/>
              </w:rPr>
            </w:pPr>
            <w:r>
              <w:rPr>
                <w:sz w:val="18"/>
                <w:szCs w:val="18"/>
              </w:rPr>
              <w:t>125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7FA4018" w14:textId="77777777" w:rsidR="002A0385" w:rsidRDefault="005E5370">
            <w:pPr>
              <w:widowControl w:val="0"/>
              <w:jc w:val="right"/>
              <w:rPr>
                <w:sz w:val="18"/>
                <w:szCs w:val="18"/>
              </w:rPr>
            </w:pPr>
            <w:r>
              <w:rPr>
                <w:sz w:val="18"/>
                <w:szCs w:val="18"/>
              </w:rPr>
              <w:t>0.008266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6799231" w14:textId="77777777" w:rsidR="002A0385" w:rsidRDefault="005E5370">
            <w:pPr>
              <w:widowControl w:val="0"/>
              <w:jc w:val="right"/>
              <w:rPr>
                <w:sz w:val="18"/>
                <w:szCs w:val="18"/>
              </w:rPr>
            </w:pPr>
            <w:r>
              <w:rPr>
                <w:sz w:val="18"/>
                <w:szCs w:val="18"/>
              </w:rPr>
              <w:t>18</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EA217E" w14:textId="77777777" w:rsidR="002A0385" w:rsidRDefault="005E5370">
            <w:pPr>
              <w:widowControl w:val="0"/>
              <w:jc w:val="right"/>
              <w:rPr>
                <w:sz w:val="18"/>
                <w:szCs w:val="18"/>
              </w:rPr>
            </w:pPr>
            <w:r>
              <w:rPr>
                <w:sz w:val="18"/>
                <w:szCs w:val="18"/>
              </w:rPr>
              <w:t>0.087379</w:t>
            </w:r>
          </w:p>
        </w:tc>
      </w:tr>
      <w:tr w:rsidR="002A0385" w14:paraId="1A7C3FE7"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92318CB" w14:textId="77777777" w:rsidR="002A0385" w:rsidRDefault="005E5370">
            <w:pPr>
              <w:widowControl w:val="0"/>
              <w:rPr>
                <w:sz w:val="18"/>
                <w:szCs w:val="18"/>
              </w:rPr>
            </w:pPr>
            <w:r>
              <w:rPr>
                <w:sz w:val="18"/>
                <w:szCs w:val="18"/>
              </w:rPr>
              <w:t>Unapproved Subtenant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27B2F09" w14:textId="77777777" w:rsidR="002A0385" w:rsidRDefault="005E5370">
            <w:pPr>
              <w:widowControl w:val="0"/>
              <w:jc w:val="right"/>
              <w:rPr>
                <w:sz w:val="18"/>
                <w:szCs w:val="18"/>
              </w:rPr>
            </w:pPr>
            <w:r>
              <w:rPr>
                <w:sz w:val="18"/>
                <w:szCs w:val="18"/>
              </w:rPr>
              <w:t>119</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AC85FE2" w14:textId="77777777" w:rsidR="002A0385" w:rsidRDefault="005E5370">
            <w:pPr>
              <w:widowControl w:val="0"/>
              <w:jc w:val="right"/>
              <w:rPr>
                <w:sz w:val="18"/>
                <w:szCs w:val="18"/>
              </w:rPr>
            </w:pPr>
            <w:r>
              <w:rPr>
                <w:sz w:val="18"/>
                <w:szCs w:val="18"/>
              </w:rPr>
              <w:t>0.007869</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413455B"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2588F40" w14:textId="77777777" w:rsidR="002A0385" w:rsidRDefault="005E5370">
            <w:pPr>
              <w:widowControl w:val="0"/>
              <w:jc w:val="right"/>
              <w:rPr>
                <w:sz w:val="18"/>
                <w:szCs w:val="18"/>
              </w:rPr>
            </w:pPr>
            <w:r>
              <w:rPr>
                <w:sz w:val="18"/>
                <w:szCs w:val="18"/>
              </w:rPr>
              <w:t>0.004854</w:t>
            </w:r>
          </w:p>
        </w:tc>
      </w:tr>
      <w:tr w:rsidR="002A0385" w14:paraId="61FA3A2B"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BAC367F" w14:textId="77777777" w:rsidR="002A0385" w:rsidRDefault="005E5370">
            <w:pPr>
              <w:widowControl w:val="0"/>
              <w:rPr>
                <w:sz w:val="18"/>
                <w:szCs w:val="18"/>
              </w:rPr>
            </w:pPr>
            <w:r>
              <w:rPr>
                <w:sz w:val="18"/>
                <w:szCs w:val="18"/>
              </w:rPr>
              <w:t>Demolition</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8B36BC0" w14:textId="77777777" w:rsidR="002A0385" w:rsidRDefault="005E5370">
            <w:pPr>
              <w:widowControl w:val="0"/>
              <w:jc w:val="right"/>
              <w:rPr>
                <w:sz w:val="18"/>
                <w:szCs w:val="18"/>
              </w:rPr>
            </w:pPr>
            <w:r>
              <w:rPr>
                <w:sz w:val="18"/>
                <w:szCs w:val="18"/>
              </w:rPr>
              <w:t>104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6394E68" w14:textId="77777777" w:rsidR="002A0385" w:rsidRDefault="005E5370">
            <w:pPr>
              <w:widowControl w:val="0"/>
              <w:jc w:val="right"/>
              <w:rPr>
                <w:sz w:val="18"/>
                <w:szCs w:val="18"/>
              </w:rPr>
            </w:pPr>
            <w:r>
              <w:rPr>
                <w:sz w:val="18"/>
                <w:szCs w:val="18"/>
              </w:rPr>
              <w:t>0.006877</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F81EBAF"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63B74BC" w14:textId="77777777" w:rsidR="002A0385" w:rsidRDefault="005E5370">
            <w:pPr>
              <w:widowControl w:val="0"/>
              <w:jc w:val="right"/>
              <w:rPr>
                <w:sz w:val="18"/>
                <w:szCs w:val="18"/>
              </w:rPr>
            </w:pPr>
            <w:r>
              <w:rPr>
                <w:sz w:val="18"/>
                <w:szCs w:val="18"/>
              </w:rPr>
              <w:t>--</w:t>
            </w:r>
          </w:p>
        </w:tc>
      </w:tr>
      <w:tr w:rsidR="002A0385" w14:paraId="736B79B2"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79676C9" w14:textId="77777777" w:rsidR="002A0385" w:rsidRDefault="005E5370">
            <w:pPr>
              <w:widowControl w:val="0"/>
              <w:rPr>
                <w:sz w:val="18"/>
                <w:szCs w:val="18"/>
              </w:rPr>
            </w:pPr>
            <w:r>
              <w:rPr>
                <w:sz w:val="18"/>
                <w:szCs w:val="18"/>
              </w:rPr>
              <w:t>Denial of Access to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257DDD4" w14:textId="77777777" w:rsidR="002A0385" w:rsidRDefault="005E5370">
            <w:pPr>
              <w:widowControl w:val="0"/>
              <w:jc w:val="right"/>
              <w:rPr>
                <w:sz w:val="18"/>
                <w:szCs w:val="18"/>
              </w:rPr>
            </w:pPr>
            <w:r>
              <w:rPr>
                <w:sz w:val="18"/>
                <w:szCs w:val="18"/>
              </w:rPr>
              <w:t>58</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FE5DB91" w14:textId="77777777" w:rsidR="002A0385" w:rsidRDefault="005E5370">
            <w:pPr>
              <w:widowControl w:val="0"/>
              <w:jc w:val="right"/>
              <w:rPr>
                <w:sz w:val="18"/>
                <w:szCs w:val="18"/>
              </w:rPr>
            </w:pPr>
            <w:r>
              <w:rPr>
                <w:sz w:val="18"/>
                <w:szCs w:val="18"/>
              </w:rPr>
              <w:t>0.003835</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0252370" w14:textId="77777777" w:rsidR="002A0385" w:rsidRDefault="005E5370">
            <w:pPr>
              <w:widowControl w:val="0"/>
              <w:jc w:val="right"/>
              <w:rPr>
                <w:sz w:val="18"/>
                <w:szCs w:val="18"/>
              </w:rPr>
            </w:pPr>
            <w:r>
              <w:rPr>
                <w:sz w:val="18"/>
                <w:szCs w:val="18"/>
              </w:rPr>
              <w:t>2</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BCD70C1" w14:textId="77777777" w:rsidR="002A0385" w:rsidRDefault="005E5370">
            <w:pPr>
              <w:widowControl w:val="0"/>
              <w:jc w:val="right"/>
              <w:rPr>
                <w:sz w:val="18"/>
                <w:szCs w:val="18"/>
              </w:rPr>
            </w:pPr>
            <w:r>
              <w:rPr>
                <w:sz w:val="18"/>
                <w:szCs w:val="18"/>
              </w:rPr>
              <w:t>0.009709</w:t>
            </w:r>
          </w:p>
        </w:tc>
      </w:tr>
      <w:tr w:rsidR="002A0385" w14:paraId="0645A514"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D289CD8" w14:textId="77777777" w:rsidR="002A0385" w:rsidRDefault="005E5370">
            <w:pPr>
              <w:widowControl w:val="0"/>
              <w:rPr>
                <w:sz w:val="18"/>
                <w:szCs w:val="18"/>
              </w:rPr>
            </w:pPr>
            <w:r>
              <w:rPr>
                <w:sz w:val="18"/>
                <w:szCs w:val="18"/>
              </w:rPr>
              <w:lastRenderedPageBreak/>
              <w:t>Nuisance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A15FBFD" w14:textId="77777777" w:rsidR="002A0385" w:rsidRDefault="005E5370">
            <w:pPr>
              <w:widowControl w:val="0"/>
              <w:jc w:val="right"/>
              <w:rPr>
                <w:sz w:val="18"/>
                <w:szCs w:val="18"/>
              </w:rPr>
            </w:pPr>
            <w:r>
              <w:rPr>
                <w:sz w:val="18"/>
                <w:szCs w:val="18"/>
              </w:rPr>
              <w:t>51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870D394" w14:textId="77777777" w:rsidR="002A0385" w:rsidRDefault="005E5370">
            <w:pPr>
              <w:widowControl w:val="0"/>
              <w:jc w:val="right"/>
              <w:rPr>
                <w:sz w:val="18"/>
                <w:szCs w:val="18"/>
              </w:rPr>
            </w:pPr>
            <w:r>
              <w:rPr>
                <w:sz w:val="18"/>
                <w:szCs w:val="18"/>
              </w:rPr>
              <w:t>0.003372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B71B738"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48ED31B" w14:textId="77777777" w:rsidR="002A0385" w:rsidRDefault="005E5370">
            <w:pPr>
              <w:widowControl w:val="0"/>
              <w:jc w:val="right"/>
              <w:rPr>
                <w:sz w:val="18"/>
                <w:szCs w:val="18"/>
              </w:rPr>
            </w:pPr>
            <w:r>
              <w:rPr>
                <w:sz w:val="18"/>
                <w:szCs w:val="18"/>
              </w:rPr>
              <w:t>--</w:t>
            </w:r>
          </w:p>
        </w:tc>
      </w:tr>
      <w:tr w:rsidR="002A0385" w14:paraId="618F56CF"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8DAA3D1" w14:textId="77777777" w:rsidR="002A0385" w:rsidRDefault="005E5370">
            <w:pPr>
              <w:widowControl w:val="0"/>
              <w:rPr>
                <w:sz w:val="18"/>
                <w:szCs w:val="18"/>
              </w:rPr>
            </w:pPr>
            <w:r>
              <w:rPr>
                <w:sz w:val="18"/>
                <w:szCs w:val="18"/>
              </w:rPr>
              <w:t>Breach of Lease Agreement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6CB6191" w14:textId="77777777" w:rsidR="002A0385" w:rsidRDefault="005E5370">
            <w:pPr>
              <w:widowControl w:val="0"/>
              <w:jc w:val="right"/>
              <w:rPr>
                <w:sz w:val="18"/>
                <w:szCs w:val="18"/>
              </w:rPr>
            </w:pPr>
            <w:r>
              <w:rPr>
                <w:sz w:val="18"/>
                <w:szCs w:val="18"/>
              </w:rPr>
              <w:t>35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36ACCF2" w14:textId="77777777" w:rsidR="002A0385" w:rsidRDefault="005E5370">
            <w:pPr>
              <w:widowControl w:val="0"/>
              <w:jc w:val="right"/>
              <w:rPr>
                <w:sz w:val="18"/>
                <w:szCs w:val="18"/>
              </w:rPr>
            </w:pPr>
            <w:r>
              <w:rPr>
                <w:sz w:val="18"/>
                <w:szCs w:val="18"/>
              </w:rPr>
              <w:t>0.002314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3452E84"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016462F" w14:textId="77777777" w:rsidR="002A0385" w:rsidRDefault="005E5370">
            <w:pPr>
              <w:widowControl w:val="0"/>
              <w:jc w:val="right"/>
              <w:rPr>
                <w:sz w:val="18"/>
                <w:szCs w:val="18"/>
              </w:rPr>
            </w:pPr>
            <w:r>
              <w:rPr>
                <w:sz w:val="18"/>
                <w:szCs w:val="18"/>
              </w:rPr>
              <w:t>--</w:t>
            </w:r>
          </w:p>
        </w:tc>
      </w:tr>
      <w:tr w:rsidR="002A0385" w14:paraId="31F94921"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0225F4" w14:textId="77777777" w:rsidR="002A0385" w:rsidRDefault="005E5370">
            <w:pPr>
              <w:widowControl w:val="0"/>
              <w:rPr>
                <w:sz w:val="18"/>
                <w:szCs w:val="18"/>
              </w:rPr>
            </w:pPr>
            <w:r>
              <w:rPr>
                <w:sz w:val="18"/>
                <w:szCs w:val="18"/>
              </w:rPr>
              <w:t>Failure to Sign Lease Renewal</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476EAEB" w14:textId="77777777" w:rsidR="002A0385" w:rsidRDefault="005E5370">
            <w:pPr>
              <w:widowControl w:val="0"/>
              <w:jc w:val="right"/>
              <w:rPr>
                <w:sz w:val="18"/>
                <w:szCs w:val="18"/>
              </w:rPr>
            </w:pPr>
            <w:r>
              <w:rPr>
                <w:sz w:val="18"/>
                <w:szCs w:val="18"/>
              </w:rPr>
              <w:t>25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11EF4B7" w14:textId="77777777" w:rsidR="002A0385" w:rsidRDefault="005E5370">
            <w:pPr>
              <w:widowControl w:val="0"/>
              <w:jc w:val="right"/>
              <w:rPr>
                <w:sz w:val="18"/>
                <w:szCs w:val="18"/>
              </w:rPr>
            </w:pPr>
            <w:r>
              <w:rPr>
                <w:sz w:val="18"/>
                <w:szCs w:val="18"/>
              </w:rPr>
              <w:t>0.001653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B9EE4EE"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C126C5" w14:textId="77777777" w:rsidR="002A0385" w:rsidRDefault="005E5370">
            <w:pPr>
              <w:widowControl w:val="0"/>
              <w:jc w:val="right"/>
              <w:rPr>
                <w:sz w:val="18"/>
                <w:szCs w:val="18"/>
              </w:rPr>
            </w:pPr>
            <w:r>
              <w:rPr>
                <w:sz w:val="18"/>
                <w:szCs w:val="18"/>
              </w:rPr>
              <w:t>--</w:t>
            </w:r>
          </w:p>
        </w:tc>
      </w:tr>
      <w:tr w:rsidR="002A0385" w14:paraId="5D12B08D"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377509A" w14:textId="77777777" w:rsidR="002A0385" w:rsidRDefault="005E5370">
            <w:pPr>
              <w:widowControl w:val="0"/>
              <w:rPr>
                <w:sz w:val="18"/>
                <w:szCs w:val="18"/>
              </w:rPr>
            </w:pPr>
            <w:r>
              <w:rPr>
                <w:sz w:val="18"/>
                <w:szCs w:val="18"/>
              </w:rPr>
              <w:t>Breach of Lease Agreement Nuisance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5C0713" w14:textId="77777777" w:rsidR="002A0385" w:rsidRDefault="005E5370">
            <w:pPr>
              <w:widowControl w:val="0"/>
              <w:jc w:val="right"/>
              <w:rPr>
                <w:sz w:val="18"/>
                <w:szCs w:val="18"/>
              </w:rPr>
            </w:pPr>
            <w:r>
              <w:rPr>
                <w:sz w:val="18"/>
                <w:szCs w:val="18"/>
              </w:rPr>
              <w:t>25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C8849A9" w14:textId="77777777" w:rsidR="002A0385" w:rsidRDefault="005E5370">
            <w:pPr>
              <w:widowControl w:val="0"/>
              <w:jc w:val="right"/>
              <w:rPr>
                <w:sz w:val="18"/>
                <w:szCs w:val="18"/>
              </w:rPr>
            </w:pPr>
            <w:r>
              <w:rPr>
                <w:sz w:val="18"/>
                <w:szCs w:val="18"/>
              </w:rPr>
              <w:t>0.001653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37E7F21"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6E011AC" w14:textId="77777777" w:rsidR="002A0385" w:rsidRDefault="005E5370">
            <w:pPr>
              <w:widowControl w:val="0"/>
              <w:jc w:val="right"/>
              <w:rPr>
                <w:sz w:val="18"/>
                <w:szCs w:val="18"/>
              </w:rPr>
            </w:pPr>
            <w:r>
              <w:rPr>
                <w:sz w:val="18"/>
                <w:szCs w:val="18"/>
              </w:rPr>
              <w:t>--</w:t>
            </w:r>
          </w:p>
        </w:tc>
      </w:tr>
      <w:tr w:rsidR="002A0385" w14:paraId="3A7B4A0A"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10BEC7D" w14:textId="77777777" w:rsidR="002A0385" w:rsidRDefault="005E5370">
            <w:pPr>
              <w:widowControl w:val="0"/>
              <w:rPr>
                <w:sz w:val="18"/>
                <w:szCs w:val="18"/>
              </w:rPr>
            </w:pPr>
            <w:r>
              <w:rPr>
                <w:sz w:val="18"/>
                <w:szCs w:val="18"/>
              </w:rPr>
              <w:t>Condo Conversion</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17C3407" w14:textId="77777777" w:rsidR="002A0385" w:rsidRDefault="005E5370">
            <w:pPr>
              <w:widowControl w:val="0"/>
              <w:jc w:val="right"/>
              <w:rPr>
                <w:sz w:val="18"/>
                <w:szCs w:val="18"/>
              </w:rPr>
            </w:pPr>
            <w:r>
              <w:rPr>
                <w:sz w:val="18"/>
                <w:szCs w:val="18"/>
              </w:rPr>
              <w:t>17</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4E4C85D" w14:textId="77777777" w:rsidR="002A0385" w:rsidRDefault="005E5370">
            <w:pPr>
              <w:widowControl w:val="0"/>
              <w:jc w:val="right"/>
              <w:rPr>
                <w:sz w:val="18"/>
                <w:szCs w:val="18"/>
              </w:rPr>
            </w:pPr>
            <w:r>
              <w:rPr>
                <w:sz w:val="18"/>
                <w:szCs w:val="18"/>
              </w:rPr>
              <w:t>0.001124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7E746C4"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E92A2C5" w14:textId="77777777" w:rsidR="002A0385" w:rsidRDefault="005E5370">
            <w:pPr>
              <w:widowControl w:val="0"/>
              <w:jc w:val="right"/>
              <w:rPr>
                <w:sz w:val="18"/>
                <w:szCs w:val="18"/>
              </w:rPr>
            </w:pPr>
            <w:r>
              <w:rPr>
                <w:sz w:val="18"/>
                <w:szCs w:val="18"/>
              </w:rPr>
              <w:t>--</w:t>
            </w:r>
          </w:p>
        </w:tc>
      </w:tr>
      <w:tr w:rsidR="002A0385" w14:paraId="6F86C5B0"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6D43FBF" w14:textId="77777777" w:rsidR="002A0385" w:rsidRDefault="005E5370">
            <w:pPr>
              <w:widowControl w:val="0"/>
              <w:rPr>
                <w:sz w:val="18"/>
                <w:szCs w:val="18"/>
              </w:rPr>
            </w:pPr>
            <w:r>
              <w:rPr>
                <w:sz w:val="18"/>
                <w:szCs w:val="18"/>
              </w:rPr>
              <w:t>Non-payment of Rent 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79E3B42" w14:textId="77777777" w:rsidR="002A0385" w:rsidRDefault="005E5370">
            <w:pPr>
              <w:widowControl w:val="0"/>
              <w:jc w:val="right"/>
              <w:rPr>
                <w:sz w:val="18"/>
                <w:szCs w:val="18"/>
              </w:rPr>
            </w:pPr>
            <w:r>
              <w:rPr>
                <w:sz w:val="18"/>
                <w:szCs w:val="18"/>
              </w:rPr>
              <w:t>13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C5427A5" w14:textId="77777777" w:rsidR="002A0385" w:rsidRDefault="005E5370">
            <w:pPr>
              <w:widowControl w:val="0"/>
              <w:jc w:val="right"/>
              <w:rPr>
                <w:sz w:val="18"/>
                <w:szCs w:val="18"/>
              </w:rPr>
            </w:pPr>
            <w:r>
              <w:rPr>
                <w:sz w:val="18"/>
                <w:szCs w:val="18"/>
              </w:rPr>
              <w:t>0.00086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81C885"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4F67F84" w14:textId="77777777" w:rsidR="002A0385" w:rsidRDefault="005E5370">
            <w:pPr>
              <w:widowControl w:val="0"/>
              <w:jc w:val="right"/>
              <w:rPr>
                <w:sz w:val="18"/>
                <w:szCs w:val="18"/>
              </w:rPr>
            </w:pPr>
            <w:r>
              <w:rPr>
                <w:sz w:val="18"/>
                <w:szCs w:val="18"/>
              </w:rPr>
              <w:t>--</w:t>
            </w:r>
          </w:p>
        </w:tc>
      </w:tr>
      <w:tr w:rsidR="002A0385" w14:paraId="6392E0A9"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5AEFDE" w14:textId="77777777" w:rsidR="002A0385" w:rsidRDefault="005E5370">
            <w:pPr>
              <w:widowControl w:val="0"/>
              <w:rPr>
                <w:sz w:val="18"/>
                <w:szCs w:val="18"/>
              </w:rPr>
            </w:pPr>
            <w:r>
              <w:rPr>
                <w:sz w:val="18"/>
                <w:szCs w:val="18"/>
              </w:rPr>
              <w:t>Non-payment of Rent Habitual Late Payment of Rent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BB0E619" w14:textId="77777777" w:rsidR="002A0385" w:rsidRDefault="005E5370">
            <w:pPr>
              <w:widowControl w:val="0"/>
              <w:jc w:val="right"/>
              <w:rPr>
                <w:sz w:val="18"/>
                <w:szCs w:val="18"/>
              </w:rPr>
            </w:pPr>
            <w:r>
              <w:rPr>
                <w:sz w:val="18"/>
                <w:szCs w:val="18"/>
              </w:rPr>
              <w:t>13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C782DBE" w14:textId="77777777" w:rsidR="002A0385" w:rsidRDefault="005E5370">
            <w:pPr>
              <w:widowControl w:val="0"/>
              <w:jc w:val="right"/>
              <w:rPr>
                <w:sz w:val="18"/>
                <w:szCs w:val="18"/>
              </w:rPr>
            </w:pPr>
            <w:r>
              <w:rPr>
                <w:sz w:val="18"/>
                <w:szCs w:val="18"/>
              </w:rPr>
              <w:t>0.00086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97F91A4"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E02FC38" w14:textId="77777777" w:rsidR="002A0385" w:rsidRDefault="005E5370">
            <w:pPr>
              <w:widowControl w:val="0"/>
              <w:jc w:val="right"/>
              <w:rPr>
                <w:sz w:val="18"/>
                <w:szCs w:val="18"/>
              </w:rPr>
            </w:pPr>
            <w:r>
              <w:rPr>
                <w:sz w:val="18"/>
                <w:szCs w:val="18"/>
              </w:rPr>
              <w:t>0.004854</w:t>
            </w:r>
          </w:p>
        </w:tc>
      </w:tr>
      <w:tr w:rsidR="002A0385" w14:paraId="642B252C"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4C197F4" w14:textId="77777777" w:rsidR="002A0385" w:rsidRDefault="005E5370">
            <w:pPr>
              <w:widowControl w:val="0"/>
              <w:rPr>
                <w:sz w:val="18"/>
                <w:szCs w:val="18"/>
              </w:rPr>
            </w:pPr>
            <w:r>
              <w:rPr>
                <w:sz w:val="18"/>
                <w:szCs w:val="18"/>
              </w:rPr>
              <w:t>Denial of Access to Unit 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1EF15F9" w14:textId="77777777" w:rsidR="002A0385" w:rsidRDefault="005E5370">
            <w:pPr>
              <w:widowControl w:val="0"/>
              <w:jc w:val="right"/>
              <w:rPr>
                <w:sz w:val="18"/>
                <w:szCs w:val="18"/>
              </w:rPr>
            </w:pPr>
            <w:r>
              <w:rPr>
                <w:sz w:val="18"/>
                <w:szCs w:val="18"/>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C2AE359" w14:textId="77777777" w:rsidR="002A0385" w:rsidRDefault="005E5370">
            <w:pPr>
              <w:widowControl w:val="0"/>
              <w:jc w:val="right"/>
              <w:rPr>
                <w:sz w:val="18"/>
                <w:szCs w:val="18"/>
              </w:rPr>
            </w:pPr>
            <w:r>
              <w:rPr>
                <w:sz w:val="18"/>
                <w:szCs w:val="18"/>
              </w:rPr>
              <w:t>0.000793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460AAC6"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B840E74" w14:textId="77777777" w:rsidR="002A0385" w:rsidRDefault="005E5370">
            <w:pPr>
              <w:widowControl w:val="0"/>
              <w:jc w:val="right"/>
              <w:rPr>
                <w:sz w:val="18"/>
                <w:szCs w:val="18"/>
              </w:rPr>
            </w:pPr>
            <w:r>
              <w:rPr>
                <w:sz w:val="18"/>
                <w:szCs w:val="18"/>
              </w:rPr>
              <w:t>--</w:t>
            </w:r>
          </w:p>
        </w:tc>
      </w:tr>
      <w:tr w:rsidR="002A0385" w14:paraId="1C24F12D"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63DE931" w14:textId="77777777" w:rsidR="002A0385" w:rsidRDefault="005E5370">
            <w:pPr>
              <w:widowControl w:val="0"/>
              <w:rPr>
                <w:sz w:val="18"/>
                <w:szCs w:val="18"/>
              </w:rPr>
            </w:pPr>
            <w:r>
              <w:rPr>
                <w:sz w:val="18"/>
                <w:szCs w:val="18"/>
              </w:rPr>
              <w:t>Habitual Late Payment of Rent 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027DF54" w14:textId="77777777" w:rsidR="002A0385" w:rsidRDefault="005E5370">
            <w:pPr>
              <w:widowControl w:val="0"/>
              <w:jc w:val="right"/>
              <w:rPr>
                <w:sz w:val="18"/>
                <w:szCs w:val="18"/>
              </w:rPr>
            </w:pPr>
            <w:r>
              <w:rPr>
                <w:sz w:val="18"/>
                <w:szCs w:val="18"/>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4AF9440" w14:textId="77777777" w:rsidR="002A0385" w:rsidRDefault="005E5370">
            <w:pPr>
              <w:widowControl w:val="0"/>
              <w:jc w:val="right"/>
              <w:rPr>
                <w:sz w:val="18"/>
                <w:szCs w:val="18"/>
              </w:rPr>
            </w:pPr>
            <w:r>
              <w:rPr>
                <w:sz w:val="18"/>
                <w:szCs w:val="18"/>
              </w:rPr>
              <w:t>0.000793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ED7231C"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E6AA411" w14:textId="77777777" w:rsidR="002A0385" w:rsidRDefault="005E5370">
            <w:pPr>
              <w:widowControl w:val="0"/>
              <w:jc w:val="right"/>
              <w:rPr>
                <w:sz w:val="18"/>
                <w:szCs w:val="18"/>
              </w:rPr>
            </w:pPr>
            <w:r>
              <w:rPr>
                <w:sz w:val="18"/>
                <w:szCs w:val="18"/>
              </w:rPr>
              <w:t>--</w:t>
            </w:r>
          </w:p>
        </w:tc>
      </w:tr>
      <w:tr w:rsidR="002A0385" w14:paraId="4F16376A"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0450C62" w14:textId="77777777" w:rsidR="002A0385" w:rsidRDefault="005E5370">
            <w:pPr>
              <w:widowControl w:val="0"/>
              <w:rPr>
                <w:sz w:val="18"/>
                <w:szCs w:val="18"/>
              </w:rPr>
            </w:pPr>
            <w:r>
              <w:rPr>
                <w:sz w:val="18"/>
                <w:szCs w:val="18"/>
              </w:rPr>
              <w:t>Unapproved Subtenant 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3F8FEEC" w14:textId="77777777" w:rsidR="002A0385" w:rsidRDefault="005E5370">
            <w:pPr>
              <w:widowControl w:val="0"/>
              <w:jc w:val="right"/>
              <w:rPr>
                <w:sz w:val="18"/>
                <w:szCs w:val="18"/>
              </w:rPr>
            </w:pPr>
            <w:r>
              <w:rPr>
                <w:sz w:val="18"/>
                <w:szCs w:val="18"/>
              </w:rPr>
              <w:t>12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25845C2" w14:textId="77777777" w:rsidR="002A0385" w:rsidRDefault="005E5370">
            <w:pPr>
              <w:widowControl w:val="0"/>
              <w:jc w:val="right"/>
              <w:rPr>
                <w:sz w:val="18"/>
                <w:szCs w:val="18"/>
              </w:rPr>
            </w:pPr>
            <w:r>
              <w:rPr>
                <w:sz w:val="18"/>
                <w:szCs w:val="18"/>
              </w:rPr>
              <w:t>0.000793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F78C26D"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6C783C1" w14:textId="77777777" w:rsidR="002A0385" w:rsidRDefault="005E5370">
            <w:pPr>
              <w:widowControl w:val="0"/>
              <w:jc w:val="right"/>
              <w:rPr>
                <w:sz w:val="18"/>
                <w:szCs w:val="18"/>
              </w:rPr>
            </w:pPr>
            <w:r>
              <w:rPr>
                <w:sz w:val="18"/>
                <w:szCs w:val="18"/>
              </w:rPr>
              <w:t>--</w:t>
            </w:r>
          </w:p>
        </w:tc>
      </w:tr>
      <w:tr w:rsidR="002A0385" w14:paraId="6BB60E6E"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258AF1B" w14:textId="77777777" w:rsidR="002A0385" w:rsidRDefault="005E5370">
            <w:pPr>
              <w:widowControl w:val="0"/>
              <w:rPr>
                <w:sz w:val="18"/>
                <w:szCs w:val="18"/>
              </w:rPr>
            </w:pPr>
            <w:r>
              <w:rPr>
                <w:sz w:val="18"/>
                <w:szCs w:val="18"/>
              </w:rPr>
              <w:t>Habitual Late Payment of Rent 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F42713B" w14:textId="77777777" w:rsidR="002A0385" w:rsidRDefault="005E5370">
            <w:pPr>
              <w:widowControl w:val="0"/>
              <w:jc w:val="right"/>
              <w:rPr>
                <w:sz w:val="18"/>
                <w:szCs w:val="18"/>
              </w:rPr>
            </w:pPr>
            <w:r>
              <w:rPr>
                <w:sz w:val="18"/>
                <w:szCs w:val="18"/>
              </w:rPr>
              <w:t>7</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2FEB6C7" w14:textId="77777777" w:rsidR="002A0385" w:rsidRDefault="005E5370">
            <w:pPr>
              <w:widowControl w:val="0"/>
              <w:jc w:val="right"/>
              <w:rPr>
                <w:sz w:val="18"/>
                <w:szCs w:val="18"/>
              </w:rPr>
            </w:pPr>
            <w:r>
              <w:rPr>
                <w:sz w:val="18"/>
                <w:szCs w:val="18"/>
              </w:rPr>
              <w:t>0.000463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0B6E209"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30A42EA" w14:textId="77777777" w:rsidR="002A0385" w:rsidRDefault="005E5370">
            <w:pPr>
              <w:widowControl w:val="0"/>
              <w:jc w:val="right"/>
              <w:rPr>
                <w:sz w:val="18"/>
                <w:szCs w:val="18"/>
              </w:rPr>
            </w:pPr>
            <w:r>
              <w:rPr>
                <w:sz w:val="18"/>
                <w:szCs w:val="18"/>
              </w:rPr>
              <w:t>--</w:t>
            </w:r>
          </w:p>
        </w:tc>
      </w:tr>
      <w:tr w:rsidR="002A0385" w14:paraId="38ADA458"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25482E1" w14:textId="77777777" w:rsidR="002A0385" w:rsidRDefault="005E5370">
            <w:pPr>
              <w:widowControl w:val="0"/>
              <w:rPr>
                <w:sz w:val="18"/>
                <w:szCs w:val="18"/>
              </w:rPr>
            </w:pPr>
            <w:r>
              <w:rPr>
                <w:sz w:val="18"/>
                <w:szCs w:val="18"/>
              </w:rPr>
              <w:t>Substantial Rehabilitation</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F2DC163" w14:textId="77777777" w:rsidR="002A0385" w:rsidRDefault="005E5370">
            <w:pPr>
              <w:widowControl w:val="0"/>
              <w:jc w:val="right"/>
              <w:rPr>
                <w:sz w:val="18"/>
                <w:szCs w:val="18"/>
              </w:rPr>
            </w:pPr>
            <w:r>
              <w:rPr>
                <w:sz w:val="18"/>
                <w:szCs w:val="18"/>
              </w:rPr>
              <w:t>7</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960D006" w14:textId="77777777" w:rsidR="002A0385" w:rsidRDefault="005E5370">
            <w:pPr>
              <w:widowControl w:val="0"/>
              <w:jc w:val="right"/>
              <w:rPr>
                <w:sz w:val="18"/>
                <w:szCs w:val="18"/>
              </w:rPr>
            </w:pPr>
            <w:r>
              <w:rPr>
                <w:sz w:val="18"/>
                <w:szCs w:val="18"/>
              </w:rPr>
              <w:t>0.000463</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21966F2"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8F39EA" w14:textId="77777777" w:rsidR="002A0385" w:rsidRDefault="005E5370">
            <w:pPr>
              <w:widowControl w:val="0"/>
              <w:jc w:val="right"/>
              <w:rPr>
                <w:sz w:val="18"/>
                <w:szCs w:val="18"/>
              </w:rPr>
            </w:pPr>
            <w:r>
              <w:rPr>
                <w:sz w:val="18"/>
                <w:szCs w:val="18"/>
              </w:rPr>
              <w:t>--</w:t>
            </w:r>
          </w:p>
        </w:tc>
      </w:tr>
      <w:tr w:rsidR="002A0385" w14:paraId="1A8E4DE9"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88691BE" w14:textId="77777777" w:rsidR="002A0385" w:rsidRDefault="005E5370">
            <w:pPr>
              <w:widowControl w:val="0"/>
              <w:rPr>
                <w:sz w:val="18"/>
                <w:szCs w:val="18"/>
              </w:rPr>
            </w:pPr>
            <w:r>
              <w:rPr>
                <w:sz w:val="18"/>
                <w:szCs w:val="18"/>
              </w:rPr>
              <w:t>Roommate Living in Same Unit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D9214B1" w14:textId="77777777" w:rsidR="002A0385" w:rsidRDefault="005E5370">
            <w:pPr>
              <w:widowControl w:val="0"/>
              <w:jc w:val="right"/>
              <w:rPr>
                <w:sz w:val="18"/>
                <w:szCs w:val="18"/>
              </w:rPr>
            </w:pPr>
            <w:r>
              <w:rPr>
                <w:sz w:val="18"/>
                <w:szCs w:val="18"/>
              </w:rPr>
              <w:t>6</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830AF14" w14:textId="77777777" w:rsidR="002A0385" w:rsidRDefault="005E5370">
            <w:pPr>
              <w:widowControl w:val="0"/>
              <w:jc w:val="right"/>
              <w:rPr>
                <w:sz w:val="18"/>
                <w:szCs w:val="18"/>
              </w:rPr>
            </w:pPr>
            <w:r>
              <w:rPr>
                <w:sz w:val="18"/>
                <w:szCs w:val="18"/>
              </w:rPr>
              <w:t>0.000397</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EB977DF"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C38652C" w14:textId="77777777" w:rsidR="002A0385" w:rsidRDefault="005E5370">
            <w:pPr>
              <w:widowControl w:val="0"/>
              <w:jc w:val="right"/>
              <w:rPr>
                <w:sz w:val="18"/>
                <w:szCs w:val="18"/>
              </w:rPr>
            </w:pPr>
            <w:r>
              <w:rPr>
                <w:sz w:val="18"/>
                <w:szCs w:val="18"/>
              </w:rPr>
              <w:t>--</w:t>
            </w:r>
          </w:p>
        </w:tc>
      </w:tr>
      <w:tr w:rsidR="002A0385" w14:paraId="0006FD8E"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04FA01C" w14:textId="77777777" w:rsidR="002A0385" w:rsidRDefault="005E5370">
            <w:pPr>
              <w:widowControl w:val="0"/>
              <w:rPr>
                <w:sz w:val="18"/>
                <w:szCs w:val="18"/>
              </w:rPr>
            </w:pPr>
            <w:r>
              <w:rPr>
                <w:sz w:val="18"/>
                <w:szCs w:val="18"/>
              </w:rPr>
              <w:t>Lead Remediation</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BE426A" w14:textId="77777777" w:rsidR="002A0385" w:rsidRDefault="005E5370">
            <w:pPr>
              <w:widowControl w:val="0"/>
              <w:jc w:val="right"/>
              <w:rPr>
                <w:sz w:val="18"/>
                <w:szCs w:val="18"/>
              </w:rPr>
            </w:pPr>
            <w:r>
              <w:rPr>
                <w:sz w:val="18"/>
                <w:szCs w:val="18"/>
              </w:rPr>
              <w:t>6</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306BA18" w14:textId="77777777" w:rsidR="002A0385" w:rsidRDefault="005E5370">
            <w:pPr>
              <w:widowControl w:val="0"/>
              <w:jc w:val="right"/>
              <w:rPr>
                <w:sz w:val="18"/>
                <w:szCs w:val="18"/>
              </w:rPr>
            </w:pPr>
            <w:r>
              <w:rPr>
                <w:sz w:val="18"/>
                <w:szCs w:val="18"/>
              </w:rPr>
              <w:t>0.000397</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41DFF89"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DE11C49" w14:textId="77777777" w:rsidR="002A0385" w:rsidRDefault="005E5370">
            <w:pPr>
              <w:widowControl w:val="0"/>
              <w:jc w:val="right"/>
              <w:rPr>
                <w:sz w:val="18"/>
                <w:szCs w:val="18"/>
              </w:rPr>
            </w:pPr>
            <w:r>
              <w:rPr>
                <w:sz w:val="18"/>
                <w:szCs w:val="18"/>
              </w:rPr>
              <w:t>--</w:t>
            </w:r>
          </w:p>
        </w:tc>
      </w:tr>
      <w:tr w:rsidR="002A0385" w14:paraId="7F0DBEBD"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739ECAE" w14:textId="77777777" w:rsidR="002A0385" w:rsidRDefault="005E5370">
            <w:pPr>
              <w:widowControl w:val="0"/>
              <w:rPr>
                <w:sz w:val="18"/>
                <w:szCs w:val="18"/>
              </w:rPr>
            </w:pPr>
            <w:r>
              <w:rPr>
                <w:sz w:val="18"/>
                <w:szCs w:val="18"/>
              </w:rPr>
              <w:t>Breach of Lease Agreement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4399C9C" w14:textId="77777777" w:rsidR="002A0385" w:rsidRDefault="005E5370">
            <w:pPr>
              <w:widowControl w:val="0"/>
              <w:jc w:val="right"/>
              <w:rPr>
                <w:sz w:val="18"/>
                <w:szCs w:val="18"/>
              </w:rPr>
            </w:pPr>
            <w:r>
              <w:rPr>
                <w:sz w:val="18"/>
                <w:szCs w:val="18"/>
              </w:rPr>
              <w:t>5</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13A0C7F" w14:textId="77777777" w:rsidR="002A0385" w:rsidRDefault="005E5370">
            <w:pPr>
              <w:widowControl w:val="0"/>
              <w:jc w:val="right"/>
              <w:rPr>
                <w:sz w:val="18"/>
                <w:szCs w:val="18"/>
              </w:rPr>
            </w:pPr>
            <w:r>
              <w:rPr>
                <w:sz w:val="18"/>
                <w:szCs w:val="18"/>
              </w:rPr>
              <w:t>0.000331</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AFE5FD9"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BAFB709" w14:textId="77777777" w:rsidR="002A0385" w:rsidRDefault="005E5370">
            <w:pPr>
              <w:widowControl w:val="0"/>
              <w:jc w:val="right"/>
              <w:rPr>
                <w:sz w:val="18"/>
                <w:szCs w:val="18"/>
              </w:rPr>
            </w:pPr>
            <w:r>
              <w:rPr>
                <w:sz w:val="18"/>
                <w:szCs w:val="18"/>
              </w:rPr>
              <w:t>0.004854</w:t>
            </w:r>
          </w:p>
        </w:tc>
      </w:tr>
      <w:tr w:rsidR="002A0385" w14:paraId="322A6B45"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D5B5D22" w14:textId="77777777" w:rsidR="002A0385" w:rsidRDefault="005E5370">
            <w:pPr>
              <w:widowControl w:val="0"/>
              <w:rPr>
                <w:sz w:val="18"/>
                <w:szCs w:val="18"/>
              </w:rPr>
            </w:pPr>
            <w:r>
              <w:rPr>
                <w:sz w:val="18"/>
                <w:szCs w:val="18"/>
              </w:rPr>
              <w:t>Denial of Access to Unit 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510C096" w14:textId="77777777" w:rsidR="002A0385" w:rsidRDefault="005E5370">
            <w:pPr>
              <w:widowControl w:val="0"/>
              <w:jc w:val="right"/>
              <w:rPr>
                <w:sz w:val="18"/>
                <w:szCs w:val="18"/>
              </w:rPr>
            </w:pPr>
            <w:r>
              <w:rPr>
                <w:sz w:val="18"/>
                <w:szCs w:val="18"/>
              </w:rPr>
              <w:t>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EB90F2A" w14:textId="77777777" w:rsidR="002A0385" w:rsidRDefault="005E5370">
            <w:pPr>
              <w:widowControl w:val="0"/>
              <w:jc w:val="right"/>
              <w:rPr>
                <w:sz w:val="18"/>
                <w:szCs w:val="18"/>
              </w:rPr>
            </w:pPr>
            <w:r>
              <w:rPr>
                <w:sz w:val="18"/>
                <w:szCs w:val="18"/>
              </w:rPr>
              <w:t>0.000264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C877B7A"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498BA28" w14:textId="77777777" w:rsidR="002A0385" w:rsidRDefault="005E5370">
            <w:pPr>
              <w:widowControl w:val="0"/>
              <w:jc w:val="right"/>
              <w:rPr>
                <w:sz w:val="18"/>
                <w:szCs w:val="18"/>
              </w:rPr>
            </w:pPr>
            <w:r>
              <w:rPr>
                <w:sz w:val="18"/>
                <w:szCs w:val="18"/>
              </w:rPr>
              <w:t>--</w:t>
            </w:r>
          </w:p>
        </w:tc>
      </w:tr>
      <w:tr w:rsidR="002A0385" w14:paraId="44B89D60"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620EA2" w14:textId="77777777" w:rsidR="002A0385" w:rsidRDefault="005E5370">
            <w:pPr>
              <w:widowControl w:val="0"/>
              <w:rPr>
                <w:sz w:val="18"/>
                <w:szCs w:val="18"/>
              </w:rPr>
            </w:pPr>
            <w:r>
              <w:rPr>
                <w:sz w:val="18"/>
                <w:szCs w:val="18"/>
              </w:rPr>
              <w:t>Breach of Lease Agreement Failure to Sign Lease Renewal</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CD82B26" w14:textId="77777777" w:rsidR="002A0385" w:rsidRDefault="005E5370">
            <w:pPr>
              <w:widowControl w:val="0"/>
              <w:jc w:val="right"/>
              <w:rPr>
                <w:sz w:val="18"/>
                <w:szCs w:val="18"/>
              </w:rPr>
            </w:pPr>
            <w:r>
              <w:rPr>
                <w:sz w:val="18"/>
                <w:szCs w:val="18"/>
              </w:rPr>
              <w:t>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BFC49E4" w14:textId="77777777" w:rsidR="002A0385" w:rsidRDefault="005E5370">
            <w:pPr>
              <w:widowControl w:val="0"/>
              <w:jc w:val="right"/>
              <w:rPr>
                <w:sz w:val="18"/>
                <w:szCs w:val="18"/>
              </w:rPr>
            </w:pPr>
            <w:r>
              <w:rPr>
                <w:sz w:val="18"/>
                <w:szCs w:val="18"/>
              </w:rPr>
              <w:t>0.000264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8AB77AF"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51B55D5" w14:textId="77777777" w:rsidR="002A0385" w:rsidRDefault="005E5370">
            <w:pPr>
              <w:widowControl w:val="0"/>
              <w:jc w:val="right"/>
              <w:rPr>
                <w:sz w:val="18"/>
                <w:szCs w:val="18"/>
              </w:rPr>
            </w:pPr>
            <w:r>
              <w:rPr>
                <w:sz w:val="18"/>
                <w:szCs w:val="18"/>
              </w:rPr>
              <w:t>--</w:t>
            </w:r>
          </w:p>
        </w:tc>
      </w:tr>
      <w:tr w:rsidR="002A0385" w14:paraId="2BBC81B1"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97A5346" w14:textId="77777777" w:rsidR="002A0385" w:rsidRDefault="005E5370">
            <w:pPr>
              <w:widowControl w:val="0"/>
              <w:rPr>
                <w:sz w:val="18"/>
                <w:szCs w:val="18"/>
              </w:rPr>
            </w:pPr>
            <w:r>
              <w:rPr>
                <w:sz w:val="18"/>
                <w:szCs w:val="18"/>
              </w:rPr>
              <w:t>Habitual Late Payment of Rent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4D997BE" w14:textId="77777777" w:rsidR="002A0385" w:rsidRDefault="005E5370">
            <w:pPr>
              <w:widowControl w:val="0"/>
              <w:jc w:val="right"/>
              <w:rPr>
                <w:sz w:val="18"/>
                <w:szCs w:val="18"/>
              </w:rPr>
            </w:pPr>
            <w:r>
              <w:rPr>
                <w:sz w:val="18"/>
                <w:szCs w:val="18"/>
              </w:rPr>
              <w:t>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A9F42D9" w14:textId="77777777" w:rsidR="002A0385" w:rsidRDefault="005E5370">
            <w:pPr>
              <w:widowControl w:val="0"/>
              <w:jc w:val="right"/>
              <w:rPr>
                <w:sz w:val="18"/>
                <w:szCs w:val="18"/>
              </w:rPr>
            </w:pPr>
            <w:r>
              <w:rPr>
                <w:sz w:val="18"/>
                <w:szCs w:val="18"/>
              </w:rPr>
              <w:t>0.000264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AD424C0"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79289C7" w14:textId="77777777" w:rsidR="002A0385" w:rsidRDefault="005E5370">
            <w:pPr>
              <w:widowControl w:val="0"/>
              <w:jc w:val="right"/>
              <w:rPr>
                <w:sz w:val="18"/>
                <w:szCs w:val="18"/>
              </w:rPr>
            </w:pPr>
            <w:r>
              <w:rPr>
                <w:sz w:val="18"/>
                <w:szCs w:val="18"/>
              </w:rPr>
              <w:t>--</w:t>
            </w:r>
          </w:p>
        </w:tc>
      </w:tr>
      <w:tr w:rsidR="002A0385" w14:paraId="3352371C"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9C83A70" w14:textId="77777777" w:rsidR="002A0385" w:rsidRDefault="005E5370">
            <w:pPr>
              <w:widowControl w:val="0"/>
              <w:rPr>
                <w:sz w:val="18"/>
                <w:szCs w:val="18"/>
              </w:rPr>
            </w:pPr>
            <w:r>
              <w:rPr>
                <w:sz w:val="18"/>
                <w:szCs w:val="18"/>
              </w:rPr>
              <w:t>Good Samaritan Tenancy Ends</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176E469" w14:textId="77777777" w:rsidR="002A0385" w:rsidRDefault="005E5370">
            <w:pPr>
              <w:widowControl w:val="0"/>
              <w:jc w:val="right"/>
              <w:rPr>
                <w:sz w:val="18"/>
                <w:szCs w:val="18"/>
              </w:rPr>
            </w:pPr>
            <w:r>
              <w:rPr>
                <w:sz w:val="18"/>
                <w:szCs w:val="18"/>
              </w:rPr>
              <w:t>4</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9253E3A" w14:textId="77777777" w:rsidR="002A0385" w:rsidRDefault="005E5370">
            <w:pPr>
              <w:widowControl w:val="0"/>
              <w:jc w:val="right"/>
              <w:rPr>
                <w:sz w:val="18"/>
                <w:szCs w:val="18"/>
              </w:rPr>
            </w:pPr>
            <w:r>
              <w:rPr>
                <w:sz w:val="18"/>
                <w:szCs w:val="18"/>
              </w:rPr>
              <w:t>0.000264</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4D105BF"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1D63F97" w14:textId="77777777" w:rsidR="002A0385" w:rsidRDefault="005E5370">
            <w:pPr>
              <w:widowControl w:val="0"/>
              <w:jc w:val="right"/>
              <w:rPr>
                <w:sz w:val="18"/>
                <w:szCs w:val="18"/>
              </w:rPr>
            </w:pPr>
            <w:r>
              <w:rPr>
                <w:sz w:val="18"/>
                <w:szCs w:val="18"/>
              </w:rPr>
              <w:t>--</w:t>
            </w:r>
          </w:p>
        </w:tc>
      </w:tr>
      <w:tr w:rsidR="002A0385" w14:paraId="7A994960"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418E9F0" w14:textId="77777777" w:rsidR="002A0385" w:rsidRDefault="005E5370">
            <w:pPr>
              <w:widowControl w:val="0"/>
              <w:rPr>
                <w:sz w:val="18"/>
                <w:szCs w:val="18"/>
              </w:rPr>
            </w:pPr>
            <w:r>
              <w:rPr>
                <w:sz w:val="18"/>
                <w:szCs w:val="18"/>
              </w:rPr>
              <w:t>Unapproved Subtenant 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AD381F0" w14:textId="77777777" w:rsidR="002A0385" w:rsidRDefault="005E5370">
            <w:pPr>
              <w:widowControl w:val="0"/>
              <w:jc w:val="right"/>
              <w:rPr>
                <w:sz w:val="18"/>
                <w:szCs w:val="18"/>
              </w:rPr>
            </w:pPr>
            <w:r>
              <w:rPr>
                <w:sz w:val="18"/>
                <w:szCs w:val="18"/>
              </w:rPr>
              <w:t>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F2CC7CE" w14:textId="77777777" w:rsidR="002A0385" w:rsidRDefault="005E5370">
            <w:pPr>
              <w:widowControl w:val="0"/>
              <w:jc w:val="right"/>
              <w:rPr>
                <w:sz w:val="18"/>
                <w:szCs w:val="18"/>
              </w:rPr>
            </w:pPr>
            <w:r>
              <w:rPr>
                <w:sz w:val="18"/>
                <w:szCs w:val="18"/>
              </w:rPr>
              <w:t>0.000198</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3F9E7CE"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53E85A0" w14:textId="77777777" w:rsidR="002A0385" w:rsidRDefault="005E5370">
            <w:pPr>
              <w:widowControl w:val="0"/>
              <w:jc w:val="right"/>
              <w:rPr>
                <w:sz w:val="18"/>
                <w:szCs w:val="18"/>
              </w:rPr>
            </w:pPr>
            <w:r>
              <w:rPr>
                <w:sz w:val="18"/>
                <w:szCs w:val="18"/>
              </w:rPr>
              <w:t>--</w:t>
            </w:r>
          </w:p>
        </w:tc>
      </w:tr>
      <w:tr w:rsidR="002A0385" w14:paraId="138F39B6"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5A0EA9F" w14:textId="77777777" w:rsidR="002A0385" w:rsidRDefault="005E5370">
            <w:pPr>
              <w:widowControl w:val="0"/>
              <w:rPr>
                <w:sz w:val="18"/>
                <w:szCs w:val="18"/>
              </w:rPr>
            </w:pPr>
            <w:r>
              <w:rPr>
                <w:sz w:val="18"/>
                <w:szCs w:val="18"/>
              </w:rPr>
              <w:t>Non-payment of Rent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55D49D" w14:textId="77777777" w:rsidR="002A0385" w:rsidRDefault="005E5370">
            <w:pPr>
              <w:widowControl w:val="0"/>
              <w:jc w:val="right"/>
              <w:rPr>
                <w:sz w:val="18"/>
                <w:szCs w:val="18"/>
              </w:rPr>
            </w:pPr>
            <w:r>
              <w:rPr>
                <w:sz w:val="18"/>
                <w:szCs w:val="18"/>
              </w:rPr>
              <w:t>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CCA78BC" w14:textId="77777777" w:rsidR="002A0385" w:rsidRDefault="005E5370">
            <w:pPr>
              <w:widowControl w:val="0"/>
              <w:jc w:val="right"/>
              <w:rPr>
                <w:sz w:val="18"/>
                <w:szCs w:val="18"/>
              </w:rPr>
            </w:pPr>
            <w:r>
              <w:rPr>
                <w:sz w:val="18"/>
                <w:szCs w:val="18"/>
              </w:rPr>
              <w:t>0.000198</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E8674C7"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73ABDC7" w14:textId="77777777" w:rsidR="002A0385" w:rsidRDefault="005E5370">
            <w:pPr>
              <w:widowControl w:val="0"/>
              <w:jc w:val="right"/>
              <w:rPr>
                <w:sz w:val="18"/>
                <w:szCs w:val="18"/>
              </w:rPr>
            </w:pPr>
            <w:r>
              <w:rPr>
                <w:sz w:val="18"/>
                <w:szCs w:val="18"/>
              </w:rPr>
              <w:t>--</w:t>
            </w:r>
          </w:p>
        </w:tc>
      </w:tr>
      <w:tr w:rsidR="002A0385" w14:paraId="6849903C"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8A5BA5B" w14:textId="77777777" w:rsidR="002A0385" w:rsidRDefault="005E5370">
            <w:pPr>
              <w:widowControl w:val="0"/>
              <w:rPr>
                <w:sz w:val="18"/>
                <w:szCs w:val="18"/>
              </w:rPr>
            </w:pPr>
            <w:r>
              <w:rPr>
                <w:sz w:val="18"/>
                <w:szCs w:val="18"/>
              </w:rPr>
              <w:t>Denial of Access to Unit Breach of Lease Agreement Nuisance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8EB1A97" w14:textId="77777777" w:rsidR="002A0385" w:rsidRDefault="005E5370">
            <w:pPr>
              <w:widowControl w:val="0"/>
              <w:jc w:val="right"/>
              <w:rPr>
                <w:sz w:val="18"/>
                <w:szCs w:val="18"/>
              </w:rPr>
            </w:pPr>
            <w:r>
              <w:rPr>
                <w:sz w:val="18"/>
                <w:szCs w:val="18"/>
              </w:rPr>
              <w:t>3</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E67CB21" w14:textId="77777777" w:rsidR="002A0385" w:rsidRDefault="005E5370">
            <w:pPr>
              <w:widowControl w:val="0"/>
              <w:jc w:val="right"/>
              <w:rPr>
                <w:sz w:val="18"/>
                <w:szCs w:val="18"/>
              </w:rPr>
            </w:pPr>
            <w:r>
              <w:rPr>
                <w:sz w:val="18"/>
                <w:szCs w:val="18"/>
              </w:rPr>
              <w:t>0.000198</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EE87446"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6C17F9E" w14:textId="77777777" w:rsidR="002A0385" w:rsidRDefault="005E5370">
            <w:pPr>
              <w:widowControl w:val="0"/>
              <w:jc w:val="right"/>
              <w:rPr>
                <w:sz w:val="18"/>
                <w:szCs w:val="18"/>
              </w:rPr>
            </w:pPr>
            <w:r>
              <w:rPr>
                <w:sz w:val="18"/>
                <w:szCs w:val="18"/>
              </w:rPr>
              <w:t>--</w:t>
            </w:r>
          </w:p>
        </w:tc>
      </w:tr>
      <w:tr w:rsidR="002A0385" w14:paraId="6DE6C29A"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2F44B5" w14:textId="77777777" w:rsidR="002A0385" w:rsidRDefault="005E5370">
            <w:pPr>
              <w:widowControl w:val="0"/>
              <w:rPr>
                <w:sz w:val="18"/>
                <w:szCs w:val="18"/>
              </w:rPr>
            </w:pPr>
            <w:r>
              <w:rPr>
                <w:sz w:val="18"/>
                <w:szCs w:val="18"/>
              </w:rPr>
              <w:t>Unapproved Subtenant Nuisance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56BB7B5" w14:textId="77777777" w:rsidR="002A0385" w:rsidRDefault="005E5370">
            <w:pPr>
              <w:widowControl w:val="0"/>
              <w:jc w:val="right"/>
              <w:rPr>
                <w:sz w:val="18"/>
                <w:szCs w:val="18"/>
              </w:rPr>
            </w:pPr>
            <w:r>
              <w:rPr>
                <w:sz w:val="18"/>
                <w:szCs w:val="18"/>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73806F" w14:textId="77777777" w:rsidR="002A0385" w:rsidRDefault="005E5370">
            <w:pPr>
              <w:widowControl w:val="0"/>
              <w:jc w:val="right"/>
              <w:rPr>
                <w:sz w:val="18"/>
                <w:szCs w:val="18"/>
              </w:rPr>
            </w:pPr>
            <w:r>
              <w:rPr>
                <w:sz w:val="18"/>
                <w:szCs w:val="18"/>
              </w:rPr>
              <w:t>0.000132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A12E876"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26CAAF2" w14:textId="77777777" w:rsidR="002A0385" w:rsidRDefault="005E5370">
            <w:pPr>
              <w:widowControl w:val="0"/>
              <w:jc w:val="right"/>
              <w:rPr>
                <w:sz w:val="18"/>
                <w:szCs w:val="18"/>
              </w:rPr>
            </w:pPr>
            <w:r>
              <w:rPr>
                <w:sz w:val="18"/>
                <w:szCs w:val="18"/>
              </w:rPr>
              <w:t>--</w:t>
            </w:r>
          </w:p>
        </w:tc>
      </w:tr>
      <w:tr w:rsidR="002A0385" w14:paraId="08898D62"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8C49318" w14:textId="77777777" w:rsidR="002A0385" w:rsidRDefault="005E5370">
            <w:pPr>
              <w:widowControl w:val="0"/>
              <w:rPr>
                <w:sz w:val="18"/>
                <w:szCs w:val="18"/>
              </w:rPr>
            </w:pPr>
            <w:r>
              <w:rPr>
                <w:sz w:val="18"/>
                <w:szCs w:val="18"/>
              </w:rPr>
              <w:t>Nuisance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84BD104" w14:textId="77777777" w:rsidR="002A0385" w:rsidRDefault="005E5370">
            <w:pPr>
              <w:widowControl w:val="0"/>
              <w:jc w:val="right"/>
              <w:rPr>
                <w:sz w:val="18"/>
                <w:szCs w:val="18"/>
              </w:rPr>
            </w:pPr>
            <w:r>
              <w:rPr>
                <w:sz w:val="18"/>
                <w:szCs w:val="18"/>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F9E635D" w14:textId="77777777" w:rsidR="002A0385" w:rsidRDefault="005E5370">
            <w:pPr>
              <w:widowControl w:val="0"/>
              <w:jc w:val="right"/>
              <w:rPr>
                <w:sz w:val="18"/>
                <w:szCs w:val="18"/>
              </w:rPr>
            </w:pPr>
            <w:r>
              <w:rPr>
                <w:sz w:val="18"/>
                <w:szCs w:val="18"/>
              </w:rPr>
              <w:t>0.000132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A56C99F"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E817C47" w14:textId="77777777" w:rsidR="002A0385" w:rsidRDefault="005E5370">
            <w:pPr>
              <w:widowControl w:val="0"/>
              <w:jc w:val="right"/>
              <w:rPr>
                <w:sz w:val="18"/>
                <w:szCs w:val="18"/>
              </w:rPr>
            </w:pPr>
            <w:r>
              <w:rPr>
                <w:sz w:val="18"/>
                <w:szCs w:val="18"/>
              </w:rPr>
              <w:t>0.004854</w:t>
            </w:r>
          </w:p>
        </w:tc>
      </w:tr>
      <w:tr w:rsidR="002A0385" w14:paraId="40D974B8"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01970F" w14:textId="77777777" w:rsidR="002A0385" w:rsidRDefault="005E5370">
            <w:pPr>
              <w:widowControl w:val="0"/>
              <w:rPr>
                <w:sz w:val="18"/>
                <w:szCs w:val="18"/>
              </w:rPr>
            </w:pPr>
            <w:r>
              <w:rPr>
                <w:sz w:val="18"/>
                <w:szCs w:val="18"/>
              </w:rPr>
              <w:t>Denial of Access to Unit Unapproved Subtenant Breach of Lease Agreement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80CE599" w14:textId="77777777" w:rsidR="002A0385" w:rsidRDefault="005E5370">
            <w:pPr>
              <w:widowControl w:val="0"/>
              <w:jc w:val="right"/>
              <w:rPr>
                <w:sz w:val="18"/>
                <w:szCs w:val="18"/>
              </w:rPr>
            </w:pPr>
            <w:r>
              <w:rPr>
                <w:sz w:val="18"/>
                <w:szCs w:val="18"/>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1D125E8" w14:textId="77777777" w:rsidR="002A0385" w:rsidRDefault="005E5370">
            <w:pPr>
              <w:widowControl w:val="0"/>
              <w:jc w:val="right"/>
              <w:rPr>
                <w:sz w:val="18"/>
                <w:szCs w:val="18"/>
              </w:rPr>
            </w:pPr>
            <w:r>
              <w:rPr>
                <w:sz w:val="18"/>
                <w:szCs w:val="18"/>
              </w:rPr>
              <w:t>0.000132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FA7EA8D"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7DE290C" w14:textId="77777777" w:rsidR="002A0385" w:rsidRDefault="005E5370">
            <w:pPr>
              <w:widowControl w:val="0"/>
              <w:jc w:val="right"/>
              <w:rPr>
                <w:sz w:val="18"/>
                <w:szCs w:val="18"/>
              </w:rPr>
            </w:pPr>
            <w:r>
              <w:rPr>
                <w:sz w:val="18"/>
                <w:szCs w:val="18"/>
              </w:rPr>
              <w:t>--</w:t>
            </w:r>
          </w:p>
        </w:tc>
      </w:tr>
      <w:tr w:rsidR="002A0385" w14:paraId="6CEB9BFB"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15F9BFF" w14:textId="77777777" w:rsidR="002A0385" w:rsidRDefault="005E5370">
            <w:pPr>
              <w:widowControl w:val="0"/>
              <w:rPr>
                <w:sz w:val="18"/>
                <w:szCs w:val="18"/>
              </w:rPr>
            </w:pPr>
            <w:r>
              <w:rPr>
                <w:sz w:val="18"/>
                <w:szCs w:val="18"/>
              </w:rPr>
              <w:t>Denial of Access to Unit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BF067B7" w14:textId="77777777" w:rsidR="002A0385" w:rsidRDefault="005E5370">
            <w:pPr>
              <w:widowControl w:val="0"/>
              <w:jc w:val="right"/>
              <w:rPr>
                <w:sz w:val="18"/>
                <w:szCs w:val="18"/>
              </w:rPr>
            </w:pPr>
            <w:r>
              <w:rPr>
                <w:sz w:val="18"/>
                <w:szCs w:val="18"/>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0C7CED7" w14:textId="77777777" w:rsidR="002A0385" w:rsidRDefault="005E5370">
            <w:pPr>
              <w:widowControl w:val="0"/>
              <w:jc w:val="right"/>
              <w:rPr>
                <w:sz w:val="18"/>
                <w:szCs w:val="18"/>
              </w:rPr>
            </w:pPr>
            <w:r>
              <w:rPr>
                <w:sz w:val="18"/>
                <w:szCs w:val="18"/>
              </w:rPr>
              <w:t>0.000132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C56F595"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F18290C" w14:textId="77777777" w:rsidR="002A0385" w:rsidRDefault="005E5370">
            <w:pPr>
              <w:widowControl w:val="0"/>
              <w:jc w:val="right"/>
              <w:rPr>
                <w:sz w:val="18"/>
                <w:szCs w:val="18"/>
              </w:rPr>
            </w:pPr>
            <w:r>
              <w:rPr>
                <w:sz w:val="18"/>
                <w:szCs w:val="18"/>
              </w:rPr>
              <w:t>--</w:t>
            </w:r>
          </w:p>
        </w:tc>
      </w:tr>
      <w:tr w:rsidR="002A0385" w14:paraId="64D8C16E"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5CBD83B" w14:textId="77777777" w:rsidR="002A0385" w:rsidRDefault="005E5370">
            <w:pPr>
              <w:widowControl w:val="0"/>
              <w:rPr>
                <w:sz w:val="18"/>
                <w:szCs w:val="18"/>
              </w:rPr>
            </w:pPr>
            <w:r>
              <w:rPr>
                <w:sz w:val="18"/>
                <w:szCs w:val="18"/>
              </w:rPr>
              <w:t>Denial of Access to Unit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8332694" w14:textId="77777777" w:rsidR="002A0385" w:rsidRDefault="005E5370">
            <w:pPr>
              <w:widowControl w:val="0"/>
              <w:jc w:val="right"/>
              <w:rPr>
                <w:sz w:val="18"/>
                <w:szCs w:val="18"/>
              </w:rPr>
            </w:pPr>
            <w:r>
              <w:rPr>
                <w:sz w:val="18"/>
                <w:szCs w:val="18"/>
              </w:rPr>
              <w:t>2</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D5BB8C1" w14:textId="77777777" w:rsidR="002A0385" w:rsidRDefault="005E5370">
            <w:pPr>
              <w:widowControl w:val="0"/>
              <w:jc w:val="right"/>
              <w:rPr>
                <w:sz w:val="18"/>
                <w:szCs w:val="18"/>
              </w:rPr>
            </w:pPr>
            <w:r>
              <w:rPr>
                <w:sz w:val="18"/>
                <w:szCs w:val="18"/>
              </w:rPr>
              <w:t>0.000132</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2CBBEC5"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D6272BF" w14:textId="77777777" w:rsidR="002A0385" w:rsidRDefault="005E5370">
            <w:pPr>
              <w:widowControl w:val="0"/>
              <w:jc w:val="right"/>
              <w:rPr>
                <w:sz w:val="18"/>
                <w:szCs w:val="18"/>
              </w:rPr>
            </w:pPr>
            <w:r>
              <w:rPr>
                <w:sz w:val="18"/>
                <w:szCs w:val="18"/>
              </w:rPr>
              <w:t>--</w:t>
            </w:r>
          </w:p>
        </w:tc>
      </w:tr>
      <w:tr w:rsidR="002A0385" w14:paraId="2D33D35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A819411" w14:textId="77777777" w:rsidR="002A0385" w:rsidRDefault="005E5370">
            <w:pPr>
              <w:widowControl w:val="0"/>
              <w:rPr>
                <w:sz w:val="18"/>
                <w:szCs w:val="18"/>
              </w:rPr>
            </w:pPr>
            <w:r>
              <w:rPr>
                <w:sz w:val="18"/>
                <w:szCs w:val="18"/>
              </w:rPr>
              <w:t>Nuisance Capital Improvement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81A3ABA"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14BB048"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FB6BBA1"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490AE6" w14:textId="77777777" w:rsidR="002A0385" w:rsidRDefault="005E5370">
            <w:pPr>
              <w:widowControl w:val="0"/>
              <w:jc w:val="right"/>
              <w:rPr>
                <w:sz w:val="18"/>
                <w:szCs w:val="18"/>
              </w:rPr>
            </w:pPr>
            <w:r>
              <w:rPr>
                <w:sz w:val="18"/>
                <w:szCs w:val="18"/>
              </w:rPr>
              <w:t>--</w:t>
            </w:r>
          </w:p>
        </w:tc>
      </w:tr>
      <w:tr w:rsidR="002A0385" w14:paraId="746F9B26"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83EF2B7" w14:textId="77777777" w:rsidR="002A0385" w:rsidRDefault="005E5370">
            <w:pPr>
              <w:widowControl w:val="0"/>
              <w:rPr>
                <w:sz w:val="18"/>
                <w:szCs w:val="18"/>
              </w:rPr>
            </w:pPr>
            <w:r>
              <w:rPr>
                <w:sz w:val="18"/>
                <w:szCs w:val="18"/>
              </w:rPr>
              <w:t>Non-payment of Rent Unapproved Subtenant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1F22EF8"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300CDCA"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0E39539"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5E0998D" w14:textId="77777777" w:rsidR="002A0385" w:rsidRDefault="005E5370">
            <w:pPr>
              <w:widowControl w:val="0"/>
              <w:jc w:val="right"/>
              <w:rPr>
                <w:sz w:val="18"/>
                <w:szCs w:val="18"/>
              </w:rPr>
            </w:pPr>
            <w:r>
              <w:rPr>
                <w:sz w:val="18"/>
                <w:szCs w:val="18"/>
              </w:rPr>
              <w:t>--</w:t>
            </w:r>
          </w:p>
        </w:tc>
      </w:tr>
      <w:tr w:rsidR="002A0385" w14:paraId="00A22F9D"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89FF457" w14:textId="77777777" w:rsidR="002A0385" w:rsidRDefault="005E5370">
            <w:pPr>
              <w:widowControl w:val="0"/>
              <w:rPr>
                <w:sz w:val="18"/>
                <w:szCs w:val="18"/>
              </w:rPr>
            </w:pPr>
            <w:r>
              <w:rPr>
                <w:sz w:val="18"/>
                <w:szCs w:val="18"/>
              </w:rPr>
              <w:t>Non-payment of Rent Roommate Living in Same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B6DB168"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A3BA9BD"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DEB9206"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14DCC44" w14:textId="77777777" w:rsidR="002A0385" w:rsidRDefault="005E5370">
            <w:pPr>
              <w:widowControl w:val="0"/>
              <w:jc w:val="right"/>
              <w:rPr>
                <w:sz w:val="18"/>
                <w:szCs w:val="18"/>
              </w:rPr>
            </w:pPr>
            <w:r>
              <w:rPr>
                <w:sz w:val="18"/>
                <w:szCs w:val="18"/>
              </w:rPr>
              <w:t>--</w:t>
            </w:r>
          </w:p>
        </w:tc>
      </w:tr>
      <w:tr w:rsidR="002A0385" w14:paraId="6A9B7D88"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9094484" w14:textId="77777777" w:rsidR="002A0385" w:rsidRDefault="005E5370">
            <w:pPr>
              <w:widowControl w:val="0"/>
              <w:rPr>
                <w:sz w:val="18"/>
                <w:szCs w:val="18"/>
              </w:rPr>
            </w:pPr>
            <w:r>
              <w:rPr>
                <w:sz w:val="18"/>
                <w:szCs w:val="18"/>
              </w:rPr>
              <w:t>Breach of Lease Agreement Roommate Living in Same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3967BC9"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F178850"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4D54B0B"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5ACA0A4" w14:textId="77777777" w:rsidR="002A0385" w:rsidRDefault="005E5370">
            <w:pPr>
              <w:widowControl w:val="0"/>
              <w:jc w:val="right"/>
              <w:rPr>
                <w:sz w:val="18"/>
                <w:szCs w:val="18"/>
              </w:rPr>
            </w:pPr>
            <w:r>
              <w:rPr>
                <w:sz w:val="18"/>
                <w:szCs w:val="18"/>
              </w:rPr>
              <w:t>--</w:t>
            </w:r>
          </w:p>
        </w:tc>
      </w:tr>
      <w:tr w:rsidR="002A0385" w14:paraId="4752A6F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A2BAEF5" w14:textId="77777777" w:rsidR="002A0385" w:rsidRDefault="005E5370">
            <w:pPr>
              <w:widowControl w:val="0"/>
              <w:rPr>
                <w:sz w:val="18"/>
                <w:szCs w:val="18"/>
              </w:rPr>
            </w:pPr>
            <w:r>
              <w:rPr>
                <w:sz w:val="18"/>
                <w:szCs w:val="18"/>
              </w:rPr>
              <w:t>Non-payment of Rent Habitual Late Payment of Rent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8E3E411"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9B12BB4"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CE675D4"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0430CE6" w14:textId="77777777" w:rsidR="002A0385" w:rsidRDefault="005E5370">
            <w:pPr>
              <w:widowControl w:val="0"/>
              <w:jc w:val="right"/>
              <w:rPr>
                <w:sz w:val="18"/>
                <w:szCs w:val="18"/>
              </w:rPr>
            </w:pPr>
            <w:r>
              <w:rPr>
                <w:sz w:val="18"/>
                <w:szCs w:val="18"/>
              </w:rPr>
              <w:t>--</w:t>
            </w:r>
          </w:p>
        </w:tc>
      </w:tr>
      <w:tr w:rsidR="002A0385" w14:paraId="084879D4"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8DB987C" w14:textId="77777777" w:rsidR="002A0385" w:rsidRDefault="005E5370">
            <w:pPr>
              <w:widowControl w:val="0"/>
              <w:rPr>
                <w:sz w:val="18"/>
                <w:szCs w:val="18"/>
              </w:rPr>
            </w:pPr>
            <w:r>
              <w:rPr>
                <w:sz w:val="18"/>
                <w:szCs w:val="18"/>
              </w:rPr>
              <w:t>Non-payment of Rent Habitual Late Payment of Rent 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B75AF94"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CDD9522"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BAF276C"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9882D8E" w14:textId="77777777" w:rsidR="002A0385" w:rsidRDefault="005E5370">
            <w:pPr>
              <w:widowControl w:val="0"/>
              <w:jc w:val="right"/>
              <w:rPr>
                <w:sz w:val="18"/>
                <w:szCs w:val="18"/>
              </w:rPr>
            </w:pPr>
            <w:r>
              <w:rPr>
                <w:sz w:val="18"/>
                <w:szCs w:val="18"/>
              </w:rPr>
              <w:t>--</w:t>
            </w:r>
          </w:p>
        </w:tc>
      </w:tr>
      <w:tr w:rsidR="002A0385" w14:paraId="7C5A8BA7"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F767A4D" w14:textId="77777777" w:rsidR="002A0385" w:rsidRDefault="005E5370">
            <w:pPr>
              <w:widowControl w:val="0"/>
              <w:rPr>
                <w:sz w:val="18"/>
                <w:szCs w:val="18"/>
              </w:rPr>
            </w:pPr>
            <w:r>
              <w:rPr>
                <w:sz w:val="18"/>
                <w:szCs w:val="18"/>
              </w:rPr>
              <w:t>Non-payment of Rent Denial of Access to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F3ED654"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8B1461C"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3DB61BD"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24140A9" w14:textId="77777777" w:rsidR="002A0385" w:rsidRDefault="005E5370">
            <w:pPr>
              <w:widowControl w:val="0"/>
              <w:jc w:val="right"/>
              <w:rPr>
                <w:sz w:val="18"/>
                <w:szCs w:val="18"/>
              </w:rPr>
            </w:pPr>
            <w:r>
              <w:rPr>
                <w:sz w:val="18"/>
                <w:szCs w:val="18"/>
              </w:rPr>
              <w:t>--</w:t>
            </w:r>
          </w:p>
        </w:tc>
      </w:tr>
      <w:tr w:rsidR="002A0385" w14:paraId="0C8011C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8AC73F7" w14:textId="77777777" w:rsidR="002A0385" w:rsidRDefault="005E5370">
            <w:pPr>
              <w:widowControl w:val="0"/>
              <w:rPr>
                <w:sz w:val="18"/>
                <w:szCs w:val="18"/>
              </w:rPr>
            </w:pPr>
            <w:r>
              <w:rPr>
                <w:sz w:val="18"/>
                <w:szCs w:val="18"/>
              </w:rPr>
              <w:t>Non-payment of Rent Breach of Lease Agreement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AE98C98"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CC37017"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0B0307E"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24141A4" w14:textId="77777777" w:rsidR="002A0385" w:rsidRDefault="005E5370">
            <w:pPr>
              <w:widowControl w:val="0"/>
              <w:jc w:val="right"/>
              <w:rPr>
                <w:sz w:val="18"/>
                <w:szCs w:val="18"/>
              </w:rPr>
            </w:pPr>
            <w:r>
              <w:rPr>
                <w:sz w:val="18"/>
                <w:szCs w:val="18"/>
              </w:rPr>
              <w:t>--</w:t>
            </w:r>
          </w:p>
        </w:tc>
      </w:tr>
      <w:tr w:rsidR="002A0385" w14:paraId="38566BC7"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8362FDF" w14:textId="77777777" w:rsidR="002A0385" w:rsidRDefault="005E5370">
            <w:pPr>
              <w:widowControl w:val="0"/>
              <w:rPr>
                <w:sz w:val="18"/>
                <w:szCs w:val="18"/>
              </w:rPr>
            </w:pPr>
            <w:r>
              <w:rPr>
                <w:sz w:val="18"/>
                <w:szCs w:val="18"/>
              </w:rPr>
              <w:t>Denial of Access to Unit Breach of Lease Agreement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1D7432C"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A38BB8F"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D804F36"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E6BCAF8" w14:textId="77777777" w:rsidR="002A0385" w:rsidRDefault="005E5370">
            <w:pPr>
              <w:widowControl w:val="0"/>
              <w:jc w:val="right"/>
              <w:rPr>
                <w:sz w:val="18"/>
                <w:szCs w:val="18"/>
              </w:rPr>
            </w:pPr>
            <w:r>
              <w:rPr>
                <w:sz w:val="18"/>
                <w:szCs w:val="18"/>
              </w:rPr>
              <w:t>--</w:t>
            </w:r>
          </w:p>
        </w:tc>
      </w:tr>
      <w:tr w:rsidR="002A0385" w14:paraId="10F8FB8B"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671897B" w14:textId="77777777" w:rsidR="002A0385" w:rsidRDefault="005E5370">
            <w:pPr>
              <w:widowControl w:val="0"/>
              <w:rPr>
                <w:sz w:val="18"/>
                <w:szCs w:val="18"/>
              </w:rPr>
            </w:pPr>
            <w:r>
              <w:rPr>
                <w:sz w:val="18"/>
                <w:szCs w:val="18"/>
              </w:rPr>
              <w:t>Habitual Late Payment of Rent Breach of Lease Agreement Failure to Sign Lease Renewal</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CB42BDF"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703CAFA"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78E9ECF"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56F1157" w14:textId="77777777" w:rsidR="002A0385" w:rsidRDefault="005E5370">
            <w:pPr>
              <w:widowControl w:val="0"/>
              <w:jc w:val="right"/>
              <w:rPr>
                <w:sz w:val="18"/>
                <w:szCs w:val="18"/>
              </w:rPr>
            </w:pPr>
            <w:r>
              <w:rPr>
                <w:sz w:val="18"/>
                <w:szCs w:val="18"/>
              </w:rPr>
              <w:t>--</w:t>
            </w:r>
          </w:p>
        </w:tc>
      </w:tr>
      <w:tr w:rsidR="002A0385" w14:paraId="711ED85B"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AD6BB2B" w14:textId="77777777" w:rsidR="002A0385" w:rsidRDefault="005E5370">
            <w:pPr>
              <w:widowControl w:val="0"/>
              <w:rPr>
                <w:sz w:val="18"/>
                <w:szCs w:val="18"/>
              </w:rPr>
            </w:pPr>
            <w:r>
              <w:rPr>
                <w:sz w:val="18"/>
                <w:szCs w:val="18"/>
              </w:rPr>
              <w:t>Unapproved Subtenant Breach of Lease Agreement Nuisance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AD738E3"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DAE3542"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F3DE1D1"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40CFBA6" w14:textId="77777777" w:rsidR="002A0385" w:rsidRDefault="005E5370">
            <w:pPr>
              <w:widowControl w:val="0"/>
              <w:jc w:val="right"/>
              <w:rPr>
                <w:sz w:val="18"/>
                <w:szCs w:val="18"/>
              </w:rPr>
            </w:pPr>
            <w:r>
              <w:rPr>
                <w:sz w:val="18"/>
                <w:szCs w:val="18"/>
              </w:rPr>
              <w:t>--</w:t>
            </w:r>
          </w:p>
        </w:tc>
      </w:tr>
      <w:tr w:rsidR="002A0385" w14:paraId="4C9868FF"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75F1F15" w14:textId="77777777" w:rsidR="002A0385" w:rsidRDefault="005E5370">
            <w:pPr>
              <w:widowControl w:val="0"/>
              <w:rPr>
                <w:sz w:val="18"/>
                <w:szCs w:val="18"/>
              </w:rPr>
            </w:pPr>
            <w:r>
              <w:rPr>
                <w:sz w:val="18"/>
                <w:szCs w:val="18"/>
              </w:rPr>
              <w:t>Unapproved Subtenant Illegal Use of Unit</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7384491"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4AB43A5"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94EEA08"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750D9F" w14:textId="77777777" w:rsidR="002A0385" w:rsidRDefault="005E5370">
            <w:pPr>
              <w:widowControl w:val="0"/>
              <w:jc w:val="right"/>
              <w:rPr>
                <w:sz w:val="18"/>
                <w:szCs w:val="18"/>
              </w:rPr>
            </w:pPr>
            <w:r>
              <w:rPr>
                <w:sz w:val="18"/>
                <w:szCs w:val="18"/>
              </w:rPr>
              <w:t>--</w:t>
            </w:r>
          </w:p>
        </w:tc>
      </w:tr>
      <w:tr w:rsidR="002A0385" w14:paraId="62AC323A"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E00EF7B" w14:textId="77777777" w:rsidR="002A0385" w:rsidRDefault="005E5370">
            <w:pPr>
              <w:widowControl w:val="0"/>
              <w:rPr>
                <w:sz w:val="18"/>
                <w:szCs w:val="18"/>
              </w:rPr>
            </w:pPr>
            <w:r>
              <w:rPr>
                <w:sz w:val="18"/>
                <w:szCs w:val="18"/>
              </w:rPr>
              <w:t>Unapproved Subtenant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4F00A4A"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7C79319"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E62F43B"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5406695" w14:textId="77777777" w:rsidR="002A0385" w:rsidRDefault="005E5370">
            <w:pPr>
              <w:widowControl w:val="0"/>
              <w:jc w:val="right"/>
              <w:rPr>
                <w:sz w:val="18"/>
                <w:szCs w:val="18"/>
              </w:rPr>
            </w:pPr>
            <w:r>
              <w:rPr>
                <w:sz w:val="18"/>
                <w:szCs w:val="18"/>
              </w:rPr>
              <w:t>--</w:t>
            </w:r>
          </w:p>
        </w:tc>
      </w:tr>
      <w:tr w:rsidR="002A0385" w14:paraId="451DCBD2"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30FBB95" w14:textId="77777777" w:rsidR="002A0385" w:rsidRDefault="005E5370">
            <w:pPr>
              <w:widowControl w:val="0"/>
              <w:rPr>
                <w:sz w:val="18"/>
                <w:szCs w:val="18"/>
              </w:rPr>
            </w:pPr>
            <w:r>
              <w:rPr>
                <w:sz w:val="18"/>
                <w:szCs w:val="18"/>
              </w:rPr>
              <w:t>Non-payment of Rent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D9BF4CF" w14:textId="77777777" w:rsidR="002A0385" w:rsidRDefault="005E5370">
            <w:pPr>
              <w:widowControl w:val="0"/>
              <w:jc w:val="right"/>
              <w:rPr>
                <w:sz w:val="18"/>
                <w:szCs w:val="18"/>
              </w:rPr>
            </w:pPr>
            <w:r>
              <w:rPr>
                <w:sz w:val="18"/>
                <w:szCs w:val="18"/>
              </w:rPr>
              <w:t>1</w:t>
            </w:r>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330B6D16" w14:textId="77777777" w:rsidR="002A0385" w:rsidRDefault="005E5370">
            <w:pPr>
              <w:widowControl w:val="0"/>
              <w:jc w:val="right"/>
              <w:rPr>
                <w:sz w:val="18"/>
                <w:szCs w:val="18"/>
              </w:rPr>
            </w:pPr>
            <w:r>
              <w:rPr>
                <w:sz w:val="18"/>
                <w:szCs w:val="18"/>
              </w:rPr>
              <w:t>0.000066</w:t>
            </w:r>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864C533" w14:textId="77777777" w:rsidR="002A0385" w:rsidRDefault="005E5370">
            <w:pPr>
              <w:widowControl w:val="0"/>
              <w:jc w:val="right"/>
              <w:rPr>
                <w:sz w:val="18"/>
                <w:szCs w:val="18"/>
              </w:rPr>
            </w:pPr>
            <w:r>
              <w:rPr>
                <w:sz w:val="18"/>
                <w:szCs w:val="18"/>
              </w:rPr>
              <w:t>0</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CEE180F" w14:textId="77777777" w:rsidR="002A0385" w:rsidRDefault="005E5370">
            <w:pPr>
              <w:widowControl w:val="0"/>
              <w:jc w:val="right"/>
              <w:rPr>
                <w:sz w:val="18"/>
                <w:szCs w:val="18"/>
              </w:rPr>
            </w:pPr>
            <w:r>
              <w:rPr>
                <w:sz w:val="18"/>
                <w:szCs w:val="18"/>
              </w:rPr>
              <w:t>--</w:t>
            </w:r>
          </w:p>
        </w:tc>
      </w:tr>
      <w:tr w:rsidR="002A0385" w14:paraId="404FE433"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320FEFF" w14:textId="77777777" w:rsidR="002A0385" w:rsidRDefault="005E5370">
            <w:pPr>
              <w:widowControl w:val="0"/>
              <w:rPr>
                <w:sz w:val="18"/>
                <w:szCs w:val="18"/>
              </w:rPr>
            </w:pPr>
            <w:r>
              <w:rPr>
                <w:sz w:val="18"/>
                <w:szCs w:val="18"/>
              </w:rPr>
              <w:t>Habitual Late Payment of Rent Other</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3E34FF5" w14:textId="77777777" w:rsidR="002A0385" w:rsidRDefault="005E5370">
            <w:pPr>
              <w:widowControl w:val="0"/>
              <w:rPr>
                <w:sz w:val="18"/>
                <w:szCs w:val="18"/>
              </w:rPr>
            </w:pPr>
            <w:proofErr w:type="spellStart"/>
            <w:r>
              <w:rPr>
                <w:sz w:val="18"/>
                <w:szCs w:val="18"/>
              </w:rPr>
              <w:t>NaN</w:t>
            </w:r>
            <w:proofErr w:type="spellEnd"/>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027F433F" w14:textId="77777777" w:rsidR="002A0385" w:rsidRDefault="005E5370">
            <w:pPr>
              <w:widowControl w:val="0"/>
              <w:rPr>
                <w:sz w:val="18"/>
                <w:szCs w:val="18"/>
              </w:rPr>
            </w:pPr>
            <w:proofErr w:type="spellStart"/>
            <w:r>
              <w:rPr>
                <w:sz w:val="18"/>
                <w:szCs w:val="18"/>
              </w:rPr>
              <w:t>NaN</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6743882C"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4CBFA59" w14:textId="77777777" w:rsidR="002A0385" w:rsidRDefault="005E5370">
            <w:pPr>
              <w:widowControl w:val="0"/>
              <w:jc w:val="right"/>
              <w:rPr>
                <w:sz w:val="18"/>
                <w:szCs w:val="18"/>
              </w:rPr>
            </w:pPr>
            <w:r>
              <w:rPr>
                <w:sz w:val="18"/>
                <w:szCs w:val="18"/>
              </w:rPr>
              <w:t>0.004854</w:t>
            </w:r>
          </w:p>
        </w:tc>
      </w:tr>
      <w:tr w:rsidR="002A0385" w14:paraId="55D6C0E9" w14:textId="77777777">
        <w:trPr>
          <w:trHeight w:val="144"/>
        </w:trPr>
        <w:tc>
          <w:tcPr>
            <w:tcW w:w="493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53F25763" w14:textId="77777777" w:rsidR="002A0385" w:rsidRDefault="005E5370">
            <w:pPr>
              <w:widowControl w:val="0"/>
              <w:rPr>
                <w:sz w:val="18"/>
                <w:szCs w:val="18"/>
              </w:rPr>
            </w:pPr>
            <w:r>
              <w:rPr>
                <w:sz w:val="18"/>
                <w:szCs w:val="18"/>
              </w:rPr>
              <w:lastRenderedPageBreak/>
              <w:t>Habitual Late Payment of Rent Roommate Living in Same Unit Nuisance</w:t>
            </w:r>
          </w:p>
        </w:tc>
        <w:tc>
          <w:tcPr>
            <w:tcW w:w="705"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130F4929" w14:textId="77777777" w:rsidR="002A0385" w:rsidRDefault="005E5370">
            <w:pPr>
              <w:widowControl w:val="0"/>
              <w:rPr>
                <w:sz w:val="18"/>
                <w:szCs w:val="18"/>
              </w:rPr>
            </w:pPr>
            <w:proofErr w:type="spellStart"/>
            <w:r>
              <w:rPr>
                <w:sz w:val="18"/>
                <w:szCs w:val="18"/>
              </w:rPr>
              <w:t>NaN</w:t>
            </w:r>
            <w:proofErr w:type="spellEnd"/>
          </w:p>
        </w:tc>
        <w:tc>
          <w:tcPr>
            <w:tcW w:w="96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4C76555A" w14:textId="77777777" w:rsidR="002A0385" w:rsidRDefault="005E5370">
            <w:pPr>
              <w:widowControl w:val="0"/>
              <w:rPr>
                <w:sz w:val="18"/>
                <w:szCs w:val="18"/>
              </w:rPr>
            </w:pPr>
            <w:proofErr w:type="spellStart"/>
            <w:r>
              <w:rPr>
                <w:sz w:val="18"/>
                <w:szCs w:val="18"/>
              </w:rPr>
              <w:t>NaN</w:t>
            </w:r>
            <w:proofErr w:type="spellEnd"/>
          </w:p>
        </w:tc>
        <w:tc>
          <w:tcPr>
            <w:tcW w:w="57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72B54505" w14:textId="77777777" w:rsidR="002A0385" w:rsidRDefault="005E5370">
            <w:pPr>
              <w:widowControl w:val="0"/>
              <w:jc w:val="right"/>
              <w:rPr>
                <w:sz w:val="18"/>
                <w:szCs w:val="18"/>
              </w:rPr>
            </w:pPr>
            <w:r>
              <w:rPr>
                <w:sz w:val="18"/>
                <w:szCs w:val="18"/>
              </w:rPr>
              <w:t>1</w:t>
            </w:r>
          </w:p>
        </w:tc>
        <w:tc>
          <w:tcPr>
            <w:tcW w:w="1500"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vAlign w:val="bottom"/>
          </w:tcPr>
          <w:p w14:paraId="2F25BD2A" w14:textId="77777777" w:rsidR="002A0385" w:rsidRDefault="005E5370">
            <w:pPr>
              <w:widowControl w:val="0"/>
              <w:jc w:val="right"/>
              <w:rPr>
                <w:sz w:val="18"/>
                <w:szCs w:val="18"/>
              </w:rPr>
            </w:pPr>
            <w:r>
              <w:rPr>
                <w:sz w:val="18"/>
                <w:szCs w:val="18"/>
              </w:rPr>
              <w:t>0.004854</w:t>
            </w:r>
          </w:p>
        </w:tc>
      </w:tr>
    </w:tbl>
    <w:p w14:paraId="2AB37D84" w14:textId="77777777" w:rsidR="002A0385" w:rsidRDefault="002A0385">
      <w:pPr>
        <w:spacing w:line="480" w:lineRule="auto"/>
        <w:rPr>
          <w:rFonts w:ascii="Times New Roman" w:eastAsia="Times New Roman" w:hAnsi="Times New Roman" w:cs="Times New Roman"/>
          <w:sz w:val="24"/>
          <w:szCs w:val="24"/>
        </w:rPr>
      </w:pPr>
    </w:p>
    <w:p w14:paraId="42E306BF" w14:textId="77777777" w:rsidR="002A0385" w:rsidRDefault="002A0385">
      <w:pPr>
        <w:spacing w:line="480" w:lineRule="auto"/>
        <w:rPr>
          <w:rFonts w:ascii="Times New Roman" w:eastAsia="Times New Roman" w:hAnsi="Times New Roman" w:cs="Times New Roman"/>
          <w:sz w:val="24"/>
          <w:szCs w:val="24"/>
        </w:rPr>
      </w:pPr>
    </w:p>
    <w:p w14:paraId="1A86A667" w14:textId="77777777" w:rsidR="002A0385" w:rsidRDefault="002A0385">
      <w:pPr>
        <w:spacing w:line="480" w:lineRule="auto"/>
        <w:rPr>
          <w:rFonts w:ascii="Times New Roman" w:eastAsia="Times New Roman" w:hAnsi="Times New Roman" w:cs="Times New Roman"/>
          <w:sz w:val="24"/>
          <w:szCs w:val="24"/>
        </w:rPr>
      </w:pPr>
    </w:p>
    <w:p w14:paraId="3AAA8F2A" w14:textId="77777777" w:rsidR="002A0385" w:rsidRDefault="002A0385">
      <w:pPr>
        <w:spacing w:line="480" w:lineRule="auto"/>
        <w:rPr>
          <w:rFonts w:ascii="Times New Roman" w:eastAsia="Times New Roman" w:hAnsi="Times New Roman" w:cs="Times New Roman"/>
          <w:sz w:val="24"/>
          <w:szCs w:val="24"/>
        </w:rPr>
      </w:pPr>
    </w:p>
    <w:p w14:paraId="3C431E9E" w14:textId="77777777" w:rsidR="002A0385" w:rsidRDefault="002A0385">
      <w:pPr>
        <w:spacing w:line="480" w:lineRule="auto"/>
        <w:rPr>
          <w:rFonts w:ascii="Times New Roman" w:eastAsia="Times New Roman" w:hAnsi="Times New Roman" w:cs="Times New Roman"/>
          <w:sz w:val="24"/>
          <w:szCs w:val="24"/>
        </w:rPr>
      </w:pPr>
    </w:p>
    <w:p w14:paraId="75FA5D80" w14:textId="77777777" w:rsidR="002A0385" w:rsidRDefault="002A0385">
      <w:pPr>
        <w:spacing w:line="480" w:lineRule="auto"/>
        <w:rPr>
          <w:rFonts w:ascii="Times New Roman" w:eastAsia="Times New Roman" w:hAnsi="Times New Roman" w:cs="Times New Roman"/>
          <w:sz w:val="24"/>
          <w:szCs w:val="24"/>
        </w:rPr>
      </w:pPr>
    </w:p>
    <w:p w14:paraId="20E1E9FE" w14:textId="77777777" w:rsidR="002A0385" w:rsidRDefault="002A0385">
      <w:pPr>
        <w:spacing w:line="480" w:lineRule="auto"/>
        <w:rPr>
          <w:rFonts w:ascii="Times New Roman" w:eastAsia="Times New Roman" w:hAnsi="Times New Roman" w:cs="Times New Roman"/>
          <w:sz w:val="24"/>
          <w:szCs w:val="24"/>
        </w:rPr>
      </w:pPr>
    </w:p>
    <w:p w14:paraId="15DA7DBB" w14:textId="77777777" w:rsidR="002A0385" w:rsidRDefault="002A0385">
      <w:pPr>
        <w:spacing w:line="480" w:lineRule="auto"/>
        <w:rPr>
          <w:rFonts w:ascii="Times New Roman" w:eastAsia="Times New Roman" w:hAnsi="Times New Roman" w:cs="Times New Roman"/>
          <w:sz w:val="24"/>
          <w:szCs w:val="24"/>
        </w:rPr>
      </w:pPr>
    </w:p>
    <w:p w14:paraId="7A163B35" w14:textId="77777777" w:rsidR="002A0385" w:rsidRDefault="002A0385">
      <w:pPr>
        <w:spacing w:line="480" w:lineRule="auto"/>
        <w:rPr>
          <w:rFonts w:ascii="Times New Roman" w:eastAsia="Times New Roman" w:hAnsi="Times New Roman" w:cs="Times New Roman"/>
          <w:sz w:val="24"/>
          <w:szCs w:val="24"/>
        </w:rPr>
      </w:pPr>
    </w:p>
    <w:p w14:paraId="41EA5D02" w14:textId="77777777" w:rsidR="002A0385" w:rsidRDefault="002A0385">
      <w:pPr>
        <w:spacing w:line="480" w:lineRule="auto"/>
        <w:rPr>
          <w:rFonts w:ascii="Times New Roman" w:eastAsia="Times New Roman" w:hAnsi="Times New Roman" w:cs="Times New Roman"/>
          <w:sz w:val="24"/>
          <w:szCs w:val="24"/>
        </w:rPr>
      </w:pPr>
    </w:p>
    <w:p w14:paraId="56FF0033" w14:textId="77777777" w:rsidR="002A0385" w:rsidRDefault="002A0385">
      <w:pPr>
        <w:spacing w:line="480" w:lineRule="auto"/>
        <w:rPr>
          <w:rFonts w:ascii="Times New Roman" w:eastAsia="Times New Roman" w:hAnsi="Times New Roman" w:cs="Times New Roman"/>
          <w:sz w:val="24"/>
          <w:szCs w:val="24"/>
        </w:rPr>
      </w:pPr>
    </w:p>
    <w:p w14:paraId="0FB782A4" w14:textId="77777777" w:rsidR="002A0385" w:rsidRDefault="002A0385">
      <w:pPr>
        <w:spacing w:line="480" w:lineRule="auto"/>
        <w:rPr>
          <w:rFonts w:ascii="Times New Roman" w:eastAsia="Times New Roman" w:hAnsi="Times New Roman" w:cs="Times New Roman"/>
          <w:sz w:val="24"/>
          <w:szCs w:val="24"/>
        </w:rPr>
      </w:pPr>
    </w:p>
    <w:p w14:paraId="0E1B8674" w14:textId="77777777" w:rsidR="002A0385" w:rsidRDefault="002A0385">
      <w:pPr>
        <w:spacing w:line="480" w:lineRule="auto"/>
        <w:rPr>
          <w:rFonts w:ascii="Times New Roman" w:eastAsia="Times New Roman" w:hAnsi="Times New Roman" w:cs="Times New Roman"/>
          <w:sz w:val="24"/>
          <w:szCs w:val="24"/>
        </w:rPr>
      </w:pPr>
    </w:p>
    <w:p w14:paraId="5101BE72" w14:textId="77777777" w:rsidR="002A0385" w:rsidRDefault="002A0385">
      <w:pPr>
        <w:spacing w:line="480" w:lineRule="auto"/>
        <w:rPr>
          <w:rFonts w:ascii="Times New Roman" w:eastAsia="Times New Roman" w:hAnsi="Times New Roman" w:cs="Times New Roman"/>
          <w:sz w:val="24"/>
          <w:szCs w:val="24"/>
        </w:rPr>
      </w:pPr>
    </w:p>
    <w:p w14:paraId="4AF3FEFE" w14:textId="77777777" w:rsidR="002A0385" w:rsidRDefault="005E53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D8A3F7A"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73">
        <w:r w:rsidR="005E5370">
          <w:t>[1]</w:t>
        </w:r>
        <w:r w:rsidR="005E5370">
          <w:tab/>
          <w:t xml:space="preserve">J. </w:t>
        </w:r>
        <w:proofErr w:type="spellStart"/>
        <w:r w:rsidR="005E5370">
          <w:t>Gyourko</w:t>
        </w:r>
        <w:proofErr w:type="spellEnd"/>
        <w:r w:rsidR="005E5370">
          <w:t xml:space="preserve"> and P. </w:t>
        </w:r>
        <w:proofErr w:type="spellStart"/>
        <w:r w:rsidR="005E5370">
          <w:t>Linneman</w:t>
        </w:r>
        <w:proofErr w:type="spellEnd"/>
        <w:r w:rsidR="005E5370">
          <w:t xml:space="preserve">, “Rent controls and rental housing quality: A note on the effects of New York City’s old controls,” </w:t>
        </w:r>
      </w:hyperlink>
      <w:hyperlink r:id="rId74">
        <w:r w:rsidR="005E5370">
          <w:rPr>
            <w:i/>
          </w:rPr>
          <w:t>Journal of Urban Economics</w:t>
        </w:r>
      </w:hyperlink>
      <w:hyperlink r:id="rId75">
        <w:r w:rsidR="005E5370">
          <w:t>, vol. 27, no. 3, pp. 398–409, 1990.</w:t>
        </w:r>
      </w:hyperlink>
    </w:p>
    <w:p w14:paraId="0BB1DFB3"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76">
        <w:r w:rsidR="005E5370">
          <w:t>[2]</w:t>
        </w:r>
        <w:r w:rsidR="005E5370">
          <w:tab/>
          <w:t xml:space="preserve">M. P. Murray, C. P. Rydell, C. L. Barnett, C. E. </w:t>
        </w:r>
        <w:proofErr w:type="spellStart"/>
        <w:r w:rsidR="005E5370">
          <w:t>Hillestad</w:t>
        </w:r>
        <w:proofErr w:type="spellEnd"/>
        <w:r w:rsidR="005E5370">
          <w:t xml:space="preserve">, and K. Neels, “Analyzing rent control: the case of Los Angeles,” </w:t>
        </w:r>
      </w:hyperlink>
      <w:hyperlink r:id="rId77">
        <w:r w:rsidR="005E5370">
          <w:rPr>
            <w:i/>
          </w:rPr>
          <w:t>Economic Inquiry</w:t>
        </w:r>
      </w:hyperlink>
      <w:hyperlink r:id="rId78">
        <w:r w:rsidR="005E5370">
          <w:t>, vol. 29, no. 4, pp. 601–625, 1991.</w:t>
        </w:r>
      </w:hyperlink>
    </w:p>
    <w:p w14:paraId="41DF883B"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79">
        <w:r w:rsidR="005E5370">
          <w:t>[3]</w:t>
        </w:r>
        <w:r w:rsidR="005E5370">
          <w:tab/>
          <w:t xml:space="preserve">C.-G. Moon and J. G. </w:t>
        </w:r>
        <w:proofErr w:type="spellStart"/>
        <w:r w:rsidR="005E5370">
          <w:t>Stotsky</w:t>
        </w:r>
        <w:proofErr w:type="spellEnd"/>
        <w:r w:rsidR="005E5370">
          <w:t xml:space="preserve">, “The effect of rent control on housing quality change: a longitudinal analysis,” </w:t>
        </w:r>
      </w:hyperlink>
      <w:hyperlink r:id="rId80">
        <w:r w:rsidR="005E5370">
          <w:rPr>
            <w:i/>
          </w:rPr>
          <w:t>Journal of Political Economy</w:t>
        </w:r>
      </w:hyperlink>
      <w:hyperlink r:id="rId81">
        <w:r w:rsidR="005E5370">
          <w:t>, vol. 101, no. 6, pp. 1114–1148, 1993.</w:t>
        </w:r>
      </w:hyperlink>
    </w:p>
    <w:p w14:paraId="377A0DBC"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82">
        <w:r w:rsidR="005E5370">
          <w:t>[4]</w:t>
        </w:r>
        <w:r w:rsidR="005E5370">
          <w:tab/>
          <w:t xml:space="preserve">J. Nagy, “Increased Duration and Sample Attrition in New York City′ s Rent Controlled Sector,” </w:t>
        </w:r>
      </w:hyperlink>
      <w:hyperlink r:id="rId83">
        <w:r w:rsidR="005E5370">
          <w:rPr>
            <w:i/>
          </w:rPr>
          <w:t>Journal of Urban Economics</w:t>
        </w:r>
      </w:hyperlink>
      <w:hyperlink r:id="rId84">
        <w:r w:rsidR="005E5370">
          <w:t>, vol. 38, no. 2, pp. 127–137, 1995.</w:t>
        </w:r>
      </w:hyperlink>
    </w:p>
    <w:p w14:paraId="606DB804"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85">
        <w:r w:rsidR="005E5370">
          <w:t>[5]</w:t>
        </w:r>
        <w:r w:rsidR="005E5370">
          <w:tab/>
          <w:t xml:space="preserve">J. Nagy, “Do vacancy decontrol provisions undo rent control?,” </w:t>
        </w:r>
      </w:hyperlink>
      <w:hyperlink r:id="rId86">
        <w:r w:rsidR="005E5370">
          <w:rPr>
            <w:i/>
          </w:rPr>
          <w:t>Journal of Urban Economics</w:t>
        </w:r>
      </w:hyperlink>
      <w:hyperlink r:id="rId87">
        <w:r w:rsidR="005E5370">
          <w:t>, vol. 42, no. 1, pp. 64–78, 1997.</w:t>
        </w:r>
      </w:hyperlink>
    </w:p>
    <w:p w14:paraId="6C395FAC"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88">
        <w:r w:rsidR="005E5370">
          <w:t>[6]</w:t>
        </w:r>
        <w:r w:rsidR="005E5370">
          <w:tab/>
          <w:t xml:space="preserve">D. W. Early and E. O. Olsen, “Rent control and homelessness,” </w:t>
        </w:r>
      </w:hyperlink>
      <w:hyperlink r:id="rId89">
        <w:r w:rsidR="005E5370">
          <w:rPr>
            <w:i/>
          </w:rPr>
          <w:t>Regional Science and Urban Economics</w:t>
        </w:r>
      </w:hyperlink>
      <w:hyperlink r:id="rId90">
        <w:r w:rsidR="005E5370">
          <w:t>, vol. 28, no. 6, pp. 797–816, 1998.</w:t>
        </w:r>
      </w:hyperlink>
    </w:p>
    <w:p w14:paraId="70182ABD"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91">
        <w:r w:rsidR="005E5370">
          <w:t>[7]</w:t>
        </w:r>
        <w:r w:rsidR="005E5370">
          <w:tab/>
          <w:t xml:space="preserve">A. D. </w:t>
        </w:r>
        <w:proofErr w:type="spellStart"/>
        <w:r w:rsidR="005E5370">
          <w:t>Heskin</w:t>
        </w:r>
        <w:proofErr w:type="spellEnd"/>
        <w:r w:rsidR="005E5370">
          <w:t xml:space="preserve">, N. Levine, and M. Garrett, “The effects of vacancy control: A spatial analysis of four California cities,” </w:t>
        </w:r>
      </w:hyperlink>
      <w:hyperlink r:id="rId92">
        <w:r w:rsidR="005E5370">
          <w:rPr>
            <w:i/>
          </w:rPr>
          <w:t>Journal of the American Planning Association</w:t>
        </w:r>
      </w:hyperlink>
      <w:hyperlink r:id="rId93">
        <w:r w:rsidR="005E5370">
          <w:t>, vol. 66, no. 2, pp. 162–176, 2000.</w:t>
        </w:r>
      </w:hyperlink>
    </w:p>
    <w:p w14:paraId="6A2C8C2B"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94">
        <w:r w:rsidR="005E5370">
          <w:t>[8]</w:t>
        </w:r>
        <w:r w:rsidR="005E5370">
          <w:tab/>
          <w:t xml:space="preserve">E. L. </w:t>
        </w:r>
        <w:proofErr w:type="spellStart"/>
        <w:r w:rsidR="005E5370">
          <w:t>Glaeser</w:t>
        </w:r>
        <w:proofErr w:type="spellEnd"/>
        <w:r w:rsidR="005E5370">
          <w:t xml:space="preserve"> and E. F. </w:t>
        </w:r>
        <w:proofErr w:type="spellStart"/>
        <w:r w:rsidR="005E5370">
          <w:t>Luttmer</w:t>
        </w:r>
        <w:proofErr w:type="spellEnd"/>
        <w:r w:rsidR="005E5370">
          <w:t xml:space="preserve">, “The misallocation of housing under rent control,” </w:t>
        </w:r>
      </w:hyperlink>
      <w:hyperlink r:id="rId95">
        <w:r w:rsidR="005E5370">
          <w:rPr>
            <w:i/>
          </w:rPr>
          <w:t>American Economic Review</w:t>
        </w:r>
      </w:hyperlink>
      <w:hyperlink r:id="rId96">
        <w:r w:rsidR="005E5370">
          <w:t>, vol. 93, no. 4, pp. 1027–1046, 2003.</w:t>
        </w:r>
      </w:hyperlink>
    </w:p>
    <w:p w14:paraId="4A0A4309"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97">
        <w:r w:rsidR="005E5370">
          <w:t>[9]</w:t>
        </w:r>
        <w:r w:rsidR="005E5370">
          <w:tab/>
          <w:t xml:space="preserve">R. </w:t>
        </w:r>
        <w:proofErr w:type="spellStart"/>
        <w:r w:rsidR="005E5370">
          <w:t>Krol</w:t>
        </w:r>
        <w:proofErr w:type="spellEnd"/>
        <w:r w:rsidR="005E5370">
          <w:t xml:space="preserve"> and S. </w:t>
        </w:r>
        <w:proofErr w:type="spellStart"/>
        <w:r w:rsidR="005E5370">
          <w:t>Svorny</w:t>
        </w:r>
        <w:proofErr w:type="spellEnd"/>
        <w:r w:rsidR="005E5370">
          <w:t xml:space="preserve">, “The effect of rent control on commute times,” </w:t>
        </w:r>
      </w:hyperlink>
      <w:hyperlink r:id="rId98">
        <w:r w:rsidR="005E5370">
          <w:rPr>
            <w:i/>
          </w:rPr>
          <w:t>Journal of Urban Economics</w:t>
        </w:r>
      </w:hyperlink>
      <w:hyperlink r:id="rId99">
        <w:r w:rsidR="005E5370">
          <w:t>, vol. 58, no. 3, pp. 421–436, 2005.</w:t>
        </w:r>
      </w:hyperlink>
    </w:p>
    <w:p w14:paraId="06BA7BF3"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00">
        <w:r w:rsidR="005E5370">
          <w:t>[10]</w:t>
        </w:r>
        <w:r w:rsidR="005E5370">
          <w:tab/>
          <w:t xml:space="preserve">D. P. Sims, “Out of control: What can we learn from the end of Massachusetts rent control?,” </w:t>
        </w:r>
      </w:hyperlink>
      <w:hyperlink r:id="rId101">
        <w:r w:rsidR="005E5370">
          <w:rPr>
            <w:i/>
          </w:rPr>
          <w:t>Journal of Urban Economics</w:t>
        </w:r>
      </w:hyperlink>
      <w:hyperlink r:id="rId102">
        <w:r w:rsidR="005E5370">
          <w:t>, vol. 61, no. 1, pp. 129–151, 2007.</w:t>
        </w:r>
      </w:hyperlink>
    </w:p>
    <w:p w14:paraId="3B31DE49"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03">
        <w:r w:rsidR="005E5370">
          <w:t>[11]</w:t>
        </w:r>
        <w:r w:rsidR="005E5370">
          <w:tab/>
          <w:t xml:space="preserve">T. Hazlett, “Rent Controls and the housing Crisis,” </w:t>
        </w:r>
      </w:hyperlink>
      <w:hyperlink r:id="rId104">
        <w:r w:rsidR="005E5370">
          <w:rPr>
            <w:i/>
          </w:rPr>
          <w:t>Resolving the Housing Crisis: Government Policy, Decontrol and the Public Interest</w:t>
        </w:r>
      </w:hyperlink>
      <w:hyperlink r:id="rId105">
        <w:r w:rsidR="005E5370">
          <w:t>, vol. 277, 1982.</w:t>
        </w:r>
      </w:hyperlink>
    </w:p>
    <w:p w14:paraId="03297B87"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06">
        <w:r w:rsidR="005E5370">
          <w:t>[12]</w:t>
        </w:r>
        <w:r w:rsidR="005E5370">
          <w:tab/>
          <w:t xml:space="preserve">P. Navarro, “Rent control in </w:t>
        </w:r>
        <w:proofErr w:type="spellStart"/>
        <w:r w:rsidR="005E5370">
          <w:t>cambridge</w:t>
        </w:r>
        <w:proofErr w:type="spellEnd"/>
        <w:r w:rsidR="005E5370">
          <w:t xml:space="preserve">, mass,” </w:t>
        </w:r>
      </w:hyperlink>
      <w:hyperlink r:id="rId107">
        <w:r w:rsidR="005E5370">
          <w:rPr>
            <w:i/>
          </w:rPr>
          <w:t>The Public Interest</w:t>
        </w:r>
      </w:hyperlink>
      <w:hyperlink r:id="rId108">
        <w:r w:rsidR="005E5370">
          <w:t>, vol. 78, p. 83, 1985.</w:t>
        </w:r>
      </w:hyperlink>
    </w:p>
    <w:p w14:paraId="697497D2"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09">
        <w:r w:rsidR="005E5370">
          <w:t>[13]</w:t>
        </w:r>
        <w:r w:rsidR="005E5370">
          <w:tab/>
          <w:t xml:space="preserve">B. Jenkins, “Rent control: Do economists agree?,” </w:t>
        </w:r>
      </w:hyperlink>
      <w:hyperlink r:id="rId110">
        <w:r w:rsidR="005E5370">
          <w:rPr>
            <w:i/>
          </w:rPr>
          <w:t>Econ journal watch</w:t>
        </w:r>
      </w:hyperlink>
      <w:hyperlink r:id="rId111">
        <w:r w:rsidR="005E5370">
          <w:t>, vol. 6, no. 1, 2009.</w:t>
        </w:r>
      </w:hyperlink>
    </w:p>
    <w:p w14:paraId="38F152D2"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12">
        <w:r w:rsidR="005E5370">
          <w:t>[14]</w:t>
        </w:r>
        <w:r w:rsidR="005E5370">
          <w:tab/>
          <w:t xml:space="preserve">R. Arnott, “Time for revisionism on rent control?,” </w:t>
        </w:r>
      </w:hyperlink>
      <w:hyperlink r:id="rId113">
        <w:r w:rsidR="005E5370">
          <w:rPr>
            <w:i/>
          </w:rPr>
          <w:t>Journal of economic perspectives</w:t>
        </w:r>
      </w:hyperlink>
      <w:hyperlink r:id="rId114">
        <w:r w:rsidR="005E5370">
          <w:t>, vol. 9, no. 1, pp. 99–120, 1995.</w:t>
        </w:r>
      </w:hyperlink>
    </w:p>
    <w:p w14:paraId="1D03129D"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15">
        <w:r w:rsidR="005E5370">
          <w:t>[15]</w:t>
        </w:r>
        <w:r w:rsidR="005E5370">
          <w:tab/>
          <w:t xml:space="preserve">J. </w:t>
        </w:r>
        <w:proofErr w:type="spellStart"/>
        <w:r w:rsidR="005E5370">
          <w:t>Gyourko</w:t>
        </w:r>
        <w:proofErr w:type="spellEnd"/>
        <w:r w:rsidR="005E5370">
          <w:t xml:space="preserve">, C. Mayer, and T. Sinai, “Superstar cities,” </w:t>
        </w:r>
      </w:hyperlink>
      <w:hyperlink r:id="rId116">
        <w:r w:rsidR="005E5370">
          <w:rPr>
            <w:i/>
          </w:rPr>
          <w:t>American Economic Journal: Economic Policy</w:t>
        </w:r>
      </w:hyperlink>
      <w:hyperlink r:id="rId117">
        <w:r w:rsidR="005E5370">
          <w:t>, vol. 5, no. 4, pp. 167–99, 2013.</w:t>
        </w:r>
      </w:hyperlink>
    </w:p>
    <w:p w14:paraId="19EDE016"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18">
        <w:r w:rsidR="005E5370">
          <w:t>[16]</w:t>
        </w:r>
        <w:r w:rsidR="005E5370">
          <w:tab/>
          <w:t>B. Asquith, “Do Rent Increases Reduce the Housing Supply under Rent Control? Evidence from Evictions in San Francisco,” 2019.</w:t>
        </w:r>
      </w:hyperlink>
    </w:p>
    <w:p w14:paraId="55BA77AB"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19">
        <w:r w:rsidR="005E5370">
          <w:t>[17]</w:t>
        </w:r>
        <w:r w:rsidR="005E5370">
          <w:tab/>
          <w:t xml:space="preserve">D. H. Autor, C. J. Palmer, and P. A. Pathak, “Housing market spillovers: Evidence from the end of rent control in Cambridge, Massachusetts,” </w:t>
        </w:r>
      </w:hyperlink>
      <w:hyperlink r:id="rId120">
        <w:r w:rsidR="005E5370">
          <w:rPr>
            <w:i/>
          </w:rPr>
          <w:t>Journal of Political Economy</w:t>
        </w:r>
      </w:hyperlink>
      <w:hyperlink r:id="rId121">
        <w:r w:rsidR="005E5370">
          <w:t>, vol. 122, no. 3, pp. 661–717, 2014.</w:t>
        </w:r>
      </w:hyperlink>
    </w:p>
    <w:p w14:paraId="6D8DC67E"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22">
        <w:r w:rsidR="005E5370">
          <w:t>[18]</w:t>
        </w:r>
        <w:r w:rsidR="005E5370">
          <w:tab/>
          <w:t xml:space="preserve">A. </w:t>
        </w:r>
        <w:proofErr w:type="spellStart"/>
        <w:r w:rsidR="005E5370">
          <w:t>Mense</w:t>
        </w:r>
        <w:proofErr w:type="spellEnd"/>
        <w:r w:rsidR="005E5370">
          <w:t xml:space="preserve">, C. Michelsen, and K. </w:t>
        </w:r>
        <w:proofErr w:type="spellStart"/>
        <w:r w:rsidR="005E5370">
          <w:t>Kholodilin</w:t>
        </w:r>
        <w:proofErr w:type="spellEnd"/>
        <w:r w:rsidR="005E5370">
          <w:t>, “Empirics on the causal effects of rent control in Germany,” 2018.</w:t>
        </w:r>
      </w:hyperlink>
    </w:p>
    <w:p w14:paraId="7304B4C6"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23">
        <w:r w:rsidR="005E5370">
          <w:t>[19]</w:t>
        </w:r>
        <w:r w:rsidR="005E5370">
          <w:tab/>
          <w:t>R. Diamond, T. McQuade, and F. Qian, “The Effects of Rent Control Expansion on Tenants, Landlords, and Inequality: Evidence from San Francisco,” 2019.</w:t>
        </w:r>
      </w:hyperlink>
    </w:p>
    <w:p w14:paraId="16980A71"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24">
        <w:r w:rsidR="005E5370">
          <w:t>[20]</w:t>
        </w:r>
        <w:r w:rsidR="005E5370">
          <w:tab/>
          <w:t xml:space="preserve">J. D. Ambrosius, J. I. </w:t>
        </w:r>
        <w:proofErr w:type="spellStart"/>
        <w:r w:rsidR="005E5370">
          <w:t>Gilderbloom</w:t>
        </w:r>
        <w:proofErr w:type="spellEnd"/>
        <w:r w:rsidR="005E5370">
          <w:t xml:space="preserve">, W. J. Steele, W. L. Meares, and D. Keating, “Forty years of rent control: Reexamining New Jersey’s moderate local policies after the great recession,” </w:t>
        </w:r>
      </w:hyperlink>
      <w:hyperlink r:id="rId125">
        <w:r w:rsidR="005E5370">
          <w:rPr>
            <w:i/>
          </w:rPr>
          <w:t>Cities</w:t>
        </w:r>
      </w:hyperlink>
      <w:hyperlink r:id="rId126">
        <w:r w:rsidR="005E5370">
          <w:t>, vol. 49, pp. 121–133, 2015.</w:t>
        </w:r>
      </w:hyperlink>
    </w:p>
    <w:p w14:paraId="61D543ED"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27">
        <w:r w:rsidR="005E5370">
          <w:t>[21]</w:t>
        </w:r>
        <w:r w:rsidR="005E5370">
          <w:tab/>
          <w:t xml:space="preserve">M. Desmond, “Eviction and the reproduction of urban poverty,” </w:t>
        </w:r>
      </w:hyperlink>
      <w:hyperlink r:id="rId128">
        <w:r w:rsidR="005E5370">
          <w:rPr>
            <w:i/>
          </w:rPr>
          <w:t>American journal of sociology</w:t>
        </w:r>
      </w:hyperlink>
      <w:hyperlink r:id="rId129">
        <w:r w:rsidR="005E5370">
          <w:t>, vol. 118, no. 1, pp. 88–133, 2012.</w:t>
        </w:r>
      </w:hyperlink>
    </w:p>
    <w:p w14:paraId="4D9BC1C0"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30">
        <w:r w:rsidR="005E5370">
          <w:t>[22]</w:t>
        </w:r>
        <w:r w:rsidR="005E5370">
          <w:tab/>
          <w:t xml:space="preserve">D. L. </w:t>
        </w:r>
        <w:proofErr w:type="spellStart"/>
        <w:r w:rsidR="005E5370">
          <w:t>Thistlethwaite</w:t>
        </w:r>
        <w:proofErr w:type="spellEnd"/>
        <w:r w:rsidR="005E5370">
          <w:t xml:space="preserve"> and D. T. Campbell, “Regression-discontinuity analysis: An alternative to the ex post facto experiment.,” </w:t>
        </w:r>
      </w:hyperlink>
      <w:hyperlink r:id="rId131">
        <w:r w:rsidR="005E5370">
          <w:rPr>
            <w:i/>
          </w:rPr>
          <w:t>Journal of Educational psychology</w:t>
        </w:r>
      </w:hyperlink>
      <w:hyperlink r:id="rId132">
        <w:r w:rsidR="005E5370">
          <w:t>, vol. 51, no. 6, p. 309, 1960.</w:t>
        </w:r>
      </w:hyperlink>
    </w:p>
    <w:p w14:paraId="6B64B6BE"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33">
        <w:r w:rsidR="005E5370">
          <w:t>[23]</w:t>
        </w:r>
        <w:r w:rsidR="005E5370">
          <w:tab/>
          <w:t xml:space="preserve">D. D. Chaplin </w:t>
        </w:r>
      </w:hyperlink>
      <w:hyperlink r:id="rId134">
        <w:r w:rsidR="005E5370">
          <w:rPr>
            <w:i/>
          </w:rPr>
          <w:t>et al.</w:t>
        </w:r>
      </w:hyperlink>
      <w:hyperlink r:id="rId135">
        <w:r w:rsidR="005E5370">
          <w:t xml:space="preserve">, “The internal and external validity of the regression discontinuity design: A meta-analysis of 15 within-study comparisons,” </w:t>
        </w:r>
      </w:hyperlink>
      <w:hyperlink r:id="rId136">
        <w:r w:rsidR="005E5370">
          <w:rPr>
            <w:i/>
          </w:rPr>
          <w:t>Journal of Policy Analysis and Management</w:t>
        </w:r>
      </w:hyperlink>
      <w:hyperlink r:id="rId137">
        <w:r w:rsidR="005E5370">
          <w:t>, vol. 37, no. 2, pp. 403–429, 2018.</w:t>
        </w:r>
      </w:hyperlink>
    </w:p>
    <w:p w14:paraId="11C3889E"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38">
        <w:r w:rsidR="005E5370">
          <w:t>[24]</w:t>
        </w:r>
        <w:r w:rsidR="005E5370">
          <w:tab/>
          <w:t xml:space="preserve">G. W. </w:t>
        </w:r>
        <w:proofErr w:type="spellStart"/>
        <w:r w:rsidR="005E5370">
          <w:t>Imbens</w:t>
        </w:r>
        <w:proofErr w:type="spellEnd"/>
        <w:r w:rsidR="005E5370">
          <w:t xml:space="preserve"> and T. Lemieux, “Regression discontinuity designs: A guide to practice,” </w:t>
        </w:r>
      </w:hyperlink>
      <w:hyperlink r:id="rId139">
        <w:r w:rsidR="005E5370">
          <w:rPr>
            <w:i/>
          </w:rPr>
          <w:t>Journal of econometrics</w:t>
        </w:r>
      </w:hyperlink>
      <w:hyperlink r:id="rId140">
        <w:r w:rsidR="005E5370">
          <w:t>, vol. 142, no. 2, pp. 615–635, 2008.</w:t>
        </w:r>
      </w:hyperlink>
    </w:p>
    <w:p w14:paraId="155CD6F7"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41">
        <w:r w:rsidR="005E5370">
          <w:t>[25]</w:t>
        </w:r>
        <w:r w:rsidR="005E5370">
          <w:tab/>
          <w:t xml:space="preserve">A. Gelman and G. </w:t>
        </w:r>
        <w:proofErr w:type="spellStart"/>
        <w:r w:rsidR="005E5370">
          <w:t>Imbens</w:t>
        </w:r>
        <w:proofErr w:type="spellEnd"/>
        <w:r w:rsidR="005E5370">
          <w:t xml:space="preserve">, “Why high-order polynomials should not be used in regression discontinuity designs,” </w:t>
        </w:r>
      </w:hyperlink>
      <w:hyperlink r:id="rId142">
        <w:r w:rsidR="005E5370">
          <w:rPr>
            <w:i/>
          </w:rPr>
          <w:t>Journal of Business &amp; Economic Statistics</w:t>
        </w:r>
      </w:hyperlink>
      <w:hyperlink r:id="rId143">
        <w:r w:rsidR="005E5370">
          <w:t>, vol. 37, no. 3, pp. 447–456, 2019.</w:t>
        </w:r>
      </w:hyperlink>
    </w:p>
    <w:p w14:paraId="25AF72BC"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44">
        <w:r w:rsidR="005E5370">
          <w:t>[26]</w:t>
        </w:r>
        <w:r w:rsidR="005E5370">
          <w:tab/>
          <w:t xml:space="preserve">M. Pastor, V. Carter, and M. </w:t>
        </w:r>
        <w:proofErr w:type="spellStart"/>
        <w:r w:rsidR="005E5370">
          <w:t>Abood</w:t>
        </w:r>
        <w:proofErr w:type="spellEnd"/>
        <w:r w:rsidR="005E5370">
          <w:t xml:space="preserve">, “Rent Matters: What are the Impacts of Rent Stabilization Measures?,” </w:t>
        </w:r>
      </w:hyperlink>
      <w:hyperlink r:id="rId145">
        <w:r w:rsidR="005E5370">
          <w:rPr>
            <w:i/>
          </w:rPr>
          <w:t xml:space="preserve">Los Angeles: USC </w:t>
        </w:r>
        <w:proofErr w:type="spellStart"/>
        <w:r w:rsidR="005E5370">
          <w:rPr>
            <w:i/>
          </w:rPr>
          <w:t>Dornsife</w:t>
        </w:r>
        <w:proofErr w:type="spellEnd"/>
        <w:r w:rsidR="005E5370">
          <w:rPr>
            <w:i/>
          </w:rPr>
          <w:t xml:space="preserve"> Program for Environmental and Regional Equity</w:t>
        </w:r>
      </w:hyperlink>
      <w:hyperlink r:id="rId146">
        <w:r w:rsidR="005E5370">
          <w:t>, 2018.</w:t>
        </w:r>
      </w:hyperlink>
    </w:p>
    <w:p w14:paraId="56D16831"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47">
        <w:r w:rsidR="005E5370">
          <w:t>[27]</w:t>
        </w:r>
        <w:r w:rsidR="005E5370">
          <w:tab/>
          <w:t xml:space="preserve">M. Desmond and C. </w:t>
        </w:r>
        <w:proofErr w:type="spellStart"/>
        <w:r w:rsidR="005E5370">
          <w:t>Gershenson</w:t>
        </w:r>
        <w:proofErr w:type="spellEnd"/>
        <w:r w:rsidR="005E5370">
          <w:t xml:space="preserve">, “Housing and employment insecurity among the working poor,” </w:t>
        </w:r>
      </w:hyperlink>
      <w:hyperlink r:id="rId148">
        <w:r w:rsidR="005E5370">
          <w:rPr>
            <w:i/>
          </w:rPr>
          <w:t>Social Problems</w:t>
        </w:r>
      </w:hyperlink>
      <w:hyperlink r:id="rId149">
        <w:r w:rsidR="005E5370">
          <w:t>, vol. 63, no. 1, pp. 46–67, 2016.</w:t>
        </w:r>
      </w:hyperlink>
    </w:p>
    <w:p w14:paraId="3A970E19" w14:textId="77777777" w:rsidR="002A0385" w:rsidRDefault="006129A9">
      <w:pPr>
        <w:widowControl w:val="0"/>
        <w:pBdr>
          <w:top w:val="nil"/>
          <w:left w:val="nil"/>
          <w:bottom w:val="nil"/>
          <w:right w:val="nil"/>
          <w:between w:val="nil"/>
        </w:pBdr>
        <w:spacing w:line="240" w:lineRule="auto"/>
        <w:ind w:left="384" w:hanging="384"/>
        <w:rPr>
          <w:rFonts w:ascii="Times New Roman" w:eastAsia="Times New Roman" w:hAnsi="Times New Roman" w:cs="Times New Roman"/>
          <w:sz w:val="24"/>
          <w:szCs w:val="24"/>
        </w:rPr>
      </w:pPr>
      <w:hyperlink r:id="rId150">
        <w:r w:rsidR="005E5370">
          <w:t>[28]</w:t>
        </w:r>
        <w:r w:rsidR="005E5370">
          <w:tab/>
          <w:t xml:space="preserve">M. Desmond and R. T. Kimbro, “Eviction’s fallout: housing, hardship, and health,” </w:t>
        </w:r>
      </w:hyperlink>
      <w:hyperlink r:id="rId151">
        <w:r w:rsidR="005E5370">
          <w:rPr>
            <w:i/>
          </w:rPr>
          <w:t>Social forces</w:t>
        </w:r>
      </w:hyperlink>
      <w:hyperlink r:id="rId152">
        <w:r w:rsidR="005E5370">
          <w:t>, vol. 94, no. 1, pp. 295–324, 2015.</w:t>
        </w:r>
      </w:hyperlink>
    </w:p>
    <w:p w14:paraId="500496F1" w14:textId="77777777" w:rsidR="002A0385" w:rsidRDefault="002A0385">
      <w:pPr>
        <w:spacing w:line="480" w:lineRule="auto"/>
        <w:rPr>
          <w:rFonts w:ascii="Times New Roman" w:eastAsia="Times New Roman" w:hAnsi="Times New Roman" w:cs="Times New Roman"/>
          <w:sz w:val="24"/>
          <w:szCs w:val="24"/>
        </w:rPr>
      </w:pPr>
    </w:p>
    <w:p w14:paraId="5B1F8ECA" w14:textId="77777777" w:rsidR="002A0385" w:rsidRDefault="002A0385">
      <w:pPr>
        <w:spacing w:line="240" w:lineRule="auto"/>
        <w:rPr>
          <w:rFonts w:ascii="Times New Roman" w:eastAsia="Times New Roman" w:hAnsi="Times New Roman" w:cs="Times New Roman"/>
          <w:sz w:val="24"/>
          <w:szCs w:val="24"/>
        </w:rPr>
      </w:pPr>
    </w:p>
    <w:sectPr w:rsidR="002A0385">
      <w:headerReference w:type="default" r:id="rId1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1-06-21T16:47:00Z" w:initials="WU">
    <w:p w14:paraId="46C27D83" w14:textId="77777777" w:rsidR="006129A9" w:rsidRDefault="006129A9">
      <w:pPr>
        <w:pStyle w:val="CommentText"/>
      </w:pPr>
      <w:r>
        <w:rPr>
          <w:rStyle w:val="CommentReference"/>
        </w:rPr>
        <w:annotationRef/>
      </w:r>
      <w:r>
        <w:t>I love the “voice” here, but it could turn off a reviewer.  It is wise to use “academic speak”.</w:t>
      </w:r>
    </w:p>
  </w:comment>
  <w:comment w:id="12" w:author="Windows User" w:date="2021-06-21T16:52:00Z" w:initials="WU">
    <w:p w14:paraId="2E55D213" w14:textId="77777777" w:rsidR="006129A9" w:rsidRDefault="006129A9">
      <w:pPr>
        <w:pStyle w:val="CommentText"/>
      </w:pPr>
      <w:r>
        <w:rPr>
          <w:rStyle w:val="CommentReference"/>
        </w:rPr>
        <w:annotationRef/>
      </w:r>
      <w:r>
        <w:t>I would not define as “narrow” – you’re selling it short.  Don’t give away your topline finding here too.</w:t>
      </w:r>
    </w:p>
  </w:comment>
  <w:comment w:id="15" w:author="Windows User" w:date="2021-06-21T16:54:00Z" w:initials="WU">
    <w:p w14:paraId="2D68E152" w14:textId="77777777" w:rsidR="006129A9" w:rsidRDefault="006129A9">
      <w:pPr>
        <w:pStyle w:val="CommentText"/>
      </w:pPr>
      <w:r>
        <w:rPr>
          <w:rStyle w:val="CommentReference"/>
        </w:rPr>
        <w:annotationRef/>
      </w:r>
      <w:r>
        <w:t xml:space="preserve">Hate “thus”, but you want to make a smoother </w:t>
      </w:r>
      <w:proofErr w:type="spellStart"/>
      <w:r>
        <w:t>connec</w:t>
      </w:r>
      <w:proofErr w:type="spellEnd"/>
    </w:p>
  </w:comment>
  <w:comment w:id="32" w:author="Windows User" w:date="2021-06-21T16:58:00Z" w:initials="WU">
    <w:p w14:paraId="2B98C608" w14:textId="77777777" w:rsidR="006129A9" w:rsidRDefault="006129A9">
      <w:pPr>
        <w:pStyle w:val="CommentText"/>
      </w:pPr>
      <w:r>
        <w:rPr>
          <w:rStyle w:val="CommentReference"/>
        </w:rPr>
        <w:annotationRef/>
      </w:r>
      <w:r>
        <w:t>If you are doing Housing Policy Debate, you will need a more formal lit review section.  Also, HPD uses inline citations.</w:t>
      </w:r>
    </w:p>
  </w:comment>
  <w:comment w:id="34" w:author="Windows User" w:date="2021-06-21T16:59:00Z" w:initials="WU">
    <w:p w14:paraId="1EF1E013" w14:textId="77777777" w:rsidR="006129A9" w:rsidRDefault="006129A9">
      <w:pPr>
        <w:pStyle w:val="CommentText"/>
      </w:pPr>
      <w:r>
        <w:rPr>
          <w:rStyle w:val="CommentReference"/>
        </w:rPr>
        <w:annotationRef/>
      </w:r>
      <w:r>
        <w:t xml:space="preserve">Watch language – this feels flippant.  Give more due to the work that has come before. </w:t>
      </w:r>
    </w:p>
    <w:p w14:paraId="402DF119" w14:textId="77777777" w:rsidR="006129A9" w:rsidRDefault="006129A9">
      <w:pPr>
        <w:pStyle w:val="CommentText"/>
      </w:pPr>
    </w:p>
    <w:p w14:paraId="3D872EC3" w14:textId="77777777" w:rsidR="006129A9" w:rsidRDefault="006129A9">
      <w:pPr>
        <w:pStyle w:val="CommentText"/>
      </w:pPr>
      <w:r>
        <w:t>Review the older literature</w:t>
      </w:r>
    </w:p>
    <w:p w14:paraId="0619D126" w14:textId="77777777" w:rsidR="006129A9" w:rsidRDefault="006129A9">
      <w:pPr>
        <w:pStyle w:val="CommentText"/>
      </w:pPr>
      <w:r>
        <w:t>This study builds on two other recent studies that have focused on the effects of rent control in San Francisco.</w:t>
      </w:r>
    </w:p>
  </w:comment>
  <w:comment w:id="35" w:author="Windows User" w:date="2021-06-21T17:01:00Z" w:initials="WU">
    <w:p w14:paraId="27795E45" w14:textId="77777777" w:rsidR="006129A9" w:rsidRDefault="006129A9">
      <w:pPr>
        <w:pStyle w:val="CommentText"/>
      </w:pPr>
      <w:r>
        <w:rPr>
          <w:rStyle w:val="CommentReference"/>
        </w:rPr>
        <w:annotationRef/>
      </w:r>
      <w:r>
        <w:t>I would take a bit of the “blog” language out here – it is most likely that your paper will be sent to them for review – if you piss them off, they’re going to reject it.</w:t>
      </w:r>
    </w:p>
    <w:p w14:paraId="76225122" w14:textId="77777777" w:rsidR="006129A9" w:rsidRDefault="006129A9">
      <w:pPr>
        <w:pStyle w:val="CommentText"/>
      </w:pPr>
    </w:p>
    <w:p w14:paraId="1D8F7DEA" w14:textId="77777777" w:rsidR="006129A9" w:rsidRDefault="006129A9" w:rsidP="006129A9">
      <w:pPr>
        <w:pStyle w:val="CommentText"/>
      </w:pPr>
      <w:r>
        <w:t>“However, despite the conclusion that rent control has likely worsened gentrification due to diminished supply, the authors do not directly test for xx.”</w:t>
      </w:r>
    </w:p>
  </w:comment>
  <w:comment w:id="36" w:author="Windows User" w:date="2021-06-21T17:05:00Z" w:initials="WU">
    <w:p w14:paraId="24DE3787" w14:textId="77777777" w:rsidR="006129A9" w:rsidRDefault="006129A9">
      <w:pPr>
        <w:pStyle w:val="CommentText"/>
      </w:pPr>
      <w:r>
        <w:rPr>
          <w:rStyle w:val="CommentReference"/>
        </w:rPr>
        <w:annotationRef/>
      </w:r>
      <w:r>
        <w:t>Need to clarify that it is small multifamily and that they use this for their identification strategy.</w:t>
      </w:r>
    </w:p>
  </w:comment>
  <w:comment w:id="38" w:author="Windows User" w:date="2021-06-21T17:07:00Z" w:initials="WU">
    <w:p w14:paraId="7C04EE63" w14:textId="77777777" w:rsidR="006129A9" w:rsidRDefault="006129A9">
      <w:pPr>
        <w:pStyle w:val="CommentText"/>
      </w:pPr>
      <w:r>
        <w:rPr>
          <w:rStyle w:val="CommentReference"/>
        </w:rPr>
        <w:annotationRef/>
      </w:r>
      <w:r>
        <w:t xml:space="preserve">Need to fix the writing for this – as a reader, I needed to know what “local demand shock” was earlier.  I might also re-arrange this section, starting first with a </w:t>
      </w:r>
      <w:proofErr w:type="spellStart"/>
      <w:r>
        <w:t>descirption</w:t>
      </w:r>
      <w:proofErr w:type="spellEnd"/>
      <w:r>
        <w:t xml:space="preserve"> of what Asquith does, and then say how your study differs.  First calling out his </w:t>
      </w:r>
      <w:proofErr w:type="spellStart"/>
      <w:r>
        <w:t>insig</w:t>
      </w:r>
      <w:proofErr w:type="spellEnd"/>
      <w:r>
        <w:t xml:space="preserve"> findings is not as interesting.</w:t>
      </w:r>
    </w:p>
  </w:comment>
  <w:comment w:id="39" w:author="Windows User" w:date="2021-06-21T17:08:00Z" w:initials="WU">
    <w:p w14:paraId="643A3C95" w14:textId="77777777" w:rsidR="006129A9" w:rsidRDefault="006129A9">
      <w:pPr>
        <w:pStyle w:val="CommentText"/>
      </w:pPr>
      <w:r>
        <w:rPr>
          <w:rStyle w:val="CommentReference"/>
        </w:rPr>
        <w:annotationRef/>
      </w:r>
      <w:r>
        <w:t>Save for discussion</w:t>
      </w:r>
    </w:p>
  </w:comment>
  <w:comment w:id="40" w:author="Windows User" w:date="2021-06-21T17:09:00Z" w:initials="WU">
    <w:p w14:paraId="2932FA45" w14:textId="77777777" w:rsidR="006129A9" w:rsidRDefault="006129A9">
      <w:pPr>
        <w:pStyle w:val="CommentText"/>
      </w:pPr>
      <w:r>
        <w:rPr>
          <w:rStyle w:val="CommentReference"/>
        </w:rPr>
        <w:annotationRef/>
      </w:r>
      <w:r>
        <w:t xml:space="preserve">I don’t understand this – are you saying that Asquith is focused on the market?  </w:t>
      </w:r>
    </w:p>
  </w:comment>
  <w:comment w:id="42" w:author="Windows User" w:date="2021-06-25T11:45:00Z" w:initials="WU">
    <w:p w14:paraId="7E22C136" w14:textId="52512ABE" w:rsidR="006129A9" w:rsidRDefault="006129A9">
      <w:pPr>
        <w:pStyle w:val="CommentText"/>
      </w:pPr>
      <w:r>
        <w:rPr>
          <w:rStyle w:val="CommentReference"/>
        </w:rPr>
        <w:annotationRef/>
      </w:r>
      <w:r>
        <w:t>Somewhere you need to give a better explanation of California and San Francisco’s rent control policies.  Maybe before you get into the data in the next section.</w:t>
      </w:r>
    </w:p>
  </w:comment>
  <w:comment w:id="41" w:author="Windows User" w:date="2021-06-21T17:09:00Z" w:initials="WU">
    <w:p w14:paraId="23B7F040" w14:textId="77777777" w:rsidR="006129A9" w:rsidRDefault="006129A9">
      <w:pPr>
        <w:pStyle w:val="CommentText"/>
      </w:pPr>
      <w:r>
        <w:rPr>
          <w:rStyle w:val="CommentReference"/>
        </w:rPr>
        <w:annotationRef/>
      </w:r>
      <w:r>
        <w:t>Save for discussion, and don’t be so dismissive of the downstream effects.</w:t>
      </w:r>
    </w:p>
  </w:comment>
  <w:comment w:id="45" w:author="Windows User" w:date="2021-06-21T17:11:00Z" w:initials="WU">
    <w:p w14:paraId="62889027" w14:textId="77777777" w:rsidR="006129A9" w:rsidRDefault="006129A9">
      <w:pPr>
        <w:pStyle w:val="CommentText"/>
      </w:pPr>
      <w:r>
        <w:rPr>
          <w:rStyle w:val="CommentReference"/>
        </w:rPr>
        <w:annotationRef/>
      </w:r>
      <w:r>
        <w:t>Needs a reference</w:t>
      </w:r>
    </w:p>
  </w:comment>
  <w:comment w:id="46" w:author="Windows User" w:date="2021-06-21T17:12:00Z" w:initials="WU">
    <w:p w14:paraId="2C0F1E42" w14:textId="77777777" w:rsidR="006129A9" w:rsidRDefault="006129A9">
      <w:pPr>
        <w:pStyle w:val="CommentText"/>
      </w:pPr>
      <w:r>
        <w:rPr>
          <w:rStyle w:val="CommentReference"/>
        </w:rPr>
        <w:annotationRef/>
      </w:r>
      <w:r>
        <w:t>I think you’ll get push back on this, especially since a lot of the eviction notices are for the same household/unit (“serial” eviction notices).</w:t>
      </w:r>
    </w:p>
  </w:comment>
  <w:comment w:id="48" w:author="Windows User" w:date="2021-06-25T11:14:00Z" w:initials="WU">
    <w:p w14:paraId="61581294" w14:textId="14D34FB4" w:rsidR="006129A9" w:rsidRDefault="006129A9">
      <w:pPr>
        <w:pStyle w:val="CommentText"/>
      </w:pPr>
      <w:r>
        <w:rPr>
          <w:rStyle w:val="CommentReference"/>
        </w:rPr>
        <w:annotationRef/>
      </w:r>
      <w:r>
        <w:t>Having worked with the eviction data and all its messiness, I think you need to provide more detail on how you cleaned it.  E.g., the data below – did you treat the 6/18/2004 as 5 separate filings?  When I spoke to folks at the city, they cautioned against that, saying that the data were likely duplicative. (granted, I don’t have the identified data here.) More transparency around how you’re cleaning and treating multiple records would be helpful.</w:t>
      </w:r>
    </w:p>
  </w:comment>
  <w:comment w:id="354" w:author="Windows User" w:date="2021-06-21T17:20:00Z" w:initials="WU">
    <w:p w14:paraId="5B0887A4" w14:textId="77777777" w:rsidR="006129A9" w:rsidRDefault="006129A9">
      <w:pPr>
        <w:pStyle w:val="CommentText"/>
      </w:pPr>
      <w:r>
        <w:rPr>
          <w:rStyle w:val="CommentReference"/>
        </w:rPr>
        <w:annotationRef/>
      </w:r>
      <w:r>
        <w:t>You don’t want to say this – the motivating factor should be an important empirical or theoretical question, not a method.</w:t>
      </w:r>
    </w:p>
  </w:comment>
  <w:comment w:id="357" w:author="Windows User" w:date="2021-06-25T11:19:00Z" w:initials="WU">
    <w:p w14:paraId="6333D28E" w14:textId="72136CD0" w:rsidR="006129A9" w:rsidRDefault="006129A9">
      <w:pPr>
        <w:pStyle w:val="CommentText"/>
      </w:pPr>
      <w:r>
        <w:rPr>
          <w:rStyle w:val="CommentReference"/>
        </w:rPr>
        <w:annotationRef/>
      </w:r>
      <w:r>
        <w:t xml:space="preserve">I haven’t done enough regression </w:t>
      </w:r>
      <w:proofErr w:type="spellStart"/>
      <w:r>
        <w:t>discontinuinty</w:t>
      </w:r>
      <w:proofErr w:type="spellEnd"/>
      <w:r>
        <w:t xml:space="preserve"> models to have an intuitive understanding of them, but this small n (in relation to how many units you have in pre-1980) worries me in that you don’t have much variation to work with here.  Just makes me worry you’re vulnerable to having this driving your results, rather than a real effect.</w:t>
      </w:r>
    </w:p>
  </w:comment>
  <w:comment w:id="359" w:author="Windows User" w:date="2021-06-25T11:16:00Z" w:initials="WU">
    <w:p w14:paraId="1D580575" w14:textId="260103CA" w:rsidR="006129A9" w:rsidRDefault="006129A9">
      <w:pPr>
        <w:pStyle w:val="CommentText"/>
      </w:pPr>
      <w:r>
        <w:rPr>
          <w:rStyle w:val="CommentReference"/>
        </w:rPr>
        <w:annotationRef/>
      </w:r>
      <w:r>
        <w:t>I had a hard time wrapping my head around this table.  I think using better labels to explain what properties would be rent control eligible but built after 1980 (and vice versa) would be helpful.</w:t>
      </w:r>
    </w:p>
  </w:comment>
  <w:comment w:id="361" w:author="Windows User" w:date="2021-06-25T11:18:00Z" w:initials="WU">
    <w:p w14:paraId="723B1A2F" w14:textId="6E662D09" w:rsidR="006129A9" w:rsidRDefault="006129A9">
      <w:pPr>
        <w:pStyle w:val="CommentText"/>
      </w:pPr>
      <w:r>
        <w:rPr>
          <w:rStyle w:val="CommentReference"/>
        </w:rPr>
        <w:annotationRef/>
      </w:r>
      <w:r>
        <w:t>Don’t see this in the table.  Make sure your write up matches what you’re showing the reader.</w:t>
      </w:r>
    </w:p>
  </w:comment>
  <w:comment w:id="384" w:author="Windows User" w:date="2021-06-21T17:29:00Z" w:initials="WU">
    <w:p w14:paraId="71488B39" w14:textId="77777777" w:rsidR="006129A9" w:rsidRDefault="006129A9">
      <w:pPr>
        <w:pStyle w:val="CommentText"/>
      </w:pPr>
      <w:r>
        <w:rPr>
          <w:rStyle w:val="CommentReference"/>
        </w:rPr>
        <w:annotationRef/>
      </w:r>
      <w:r>
        <w:t>If you’re going to write about the controls, you should include the tables with the full model variable list in the body of the text, not just in the Appendix.</w:t>
      </w:r>
    </w:p>
  </w:comment>
  <w:comment w:id="386" w:author="Windows User" w:date="2021-06-25T11:22:00Z" w:initials="WU">
    <w:p w14:paraId="72498A38" w14:textId="4F9486E4" w:rsidR="006129A9" w:rsidRDefault="006129A9">
      <w:pPr>
        <w:pStyle w:val="CommentText"/>
      </w:pPr>
      <w:r>
        <w:rPr>
          <w:rStyle w:val="CommentReference"/>
        </w:rPr>
        <w:annotationRef/>
      </w:r>
      <w:r>
        <w:t>I think adding these to the table output would be helpful.  Reviewers are going to want to see the full model with controls.</w:t>
      </w:r>
    </w:p>
  </w:comment>
  <w:comment w:id="394" w:author="Windows User" w:date="2021-06-25T11:24:00Z" w:initials="WU">
    <w:p w14:paraId="194F2A3E" w14:textId="54808C7B" w:rsidR="006129A9" w:rsidRDefault="006129A9">
      <w:pPr>
        <w:pStyle w:val="CommentText"/>
      </w:pPr>
      <w:r>
        <w:rPr>
          <w:rStyle w:val="CommentReference"/>
        </w:rPr>
        <w:annotationRef/>
      </w:r>
      <w:r>
        <w:t>Not true if you have access to things like the credit bureau records.  Better just to leave this out.</w:t>
      </w:r>
    </w:p>
  </w:comment>
  <w:comment w:id="400" w:author="Windows User" w:date="2021-06-25T11:25:00Z" w:initials="WU">
    <w:p w14:paraId="6BED1958" w14:textId="306B81AF" w:rsidR="006129A9" w:rsidRDefault="006129A9">
      <w:pPr>
        <w:pStyle w:val="CommentText"/>
      </w:pPr>
      <w:r>
        <w:rPr>
          <w:rStyle w:val="CommentReference"/>
        </w:rPr>
        <w:annotationRef/>
      </w:r>
      <w:r>
        <w:t>If you’re going for HPD, the interest will be more on the policy recommendations.  You can add a little about this validity in the section above, but I would de-emphasize the modelling and emphasize the importance of findings instead.</w:t>
      </w:r>
    </w:p>
  </w:comment>
  <w:comment w:id="411" w:author="Windows User" w:date="2021-06-25T11:30:00Z" w:initials="WU">
    <w:p w14:paraId="579BAFB1" w14:textId="1E410BEF" w:rsidR="006129A9" w:rsidRDefault="006129A9">
      <w:pPr>
        <w:pStyle w:val="CommentText"/>
      </w:pPr>
      <w:r>
        <w:rPr>
          <w:rStyle w:val="CommentReference"/>
        </w:rPr>
        <w:annotationRef/>
      </w:r>
      <w:r>
        <w:t>Again, I would probably cut most of this for HPD – maybe just integrate into above and/or shorten considerably.</w:t>
      </w:r>
    </w:p>
  </w:comment>
  <w:comment w:id="414" w:author="Windows User" w:date="2021-06-25T11:30:00Z" w:initials="WU">
    <w:p w14:paraId="4CB3353C" w14:textId="21281372" w:rsidR="006129A9" w:rsidRDefault="006129A9">
      <w:pPr>
        <w:pStyle w:val="CommentText"/>
      </w:pPr>
      <w:r>
        <w:rPr>
          <w:rStyle w:val="CommentReference"/>
        </w:rPr>
        <w:annotationRef/>
      </w:r>
      <w:r>
        <w:t>This is the important stuff!!  I would integrate this into the policy section below.</w:t>
      </w:r>
    </w:p>
  </w:comment>
  <w:comment w:id="425" w:author="Windows User" w:date="2021-06-25T11:34:00Z" w:initials="WU">
    <w:p w14:paraId="6C306023" w14:textId="680D4866" w:rsidR="006129A9" w:rsidRDefault="006129A9">
      <w:pPr>
        <w:pStyle w:val="CommentText"/>
      </w:pPr>
      <w:r>
        <w:rPr>
          <w:rStyle w:val="CommentReference"/>
        </w:rPr>
        <w:annotationRef/>
      </w:r>
      <w:r>
        <w:t xml:space="preserve">This again feels more like a blog than an academic paper. </w:t>
      </w:r>
    </w:p>
  </w:comment>
  <w:comment w:id="426" w:author="Windows User" w:date="2021-06-25T11:35:00Z" w:initials="WU">
    <w:p w14:paraId="1AC385D8" w14:textId="082BC7BD" w:rsidR="006129A9" w:rsidRDefault="006129A9">
      <w:pPr>
        <w:pStyle w:val="CommentText"/>
      </w:pPr>
      <w:r>
        <w:rPr>
          <w:rStyle w:val="CommentReference"/>
        </w:rPr>
        <w:annotationRef/>
      </w:r>
      <w:r>
        <w:t xml:space="preserve">Again, it feels like you’re arguing against an argument no one is making.  Rather, discuss the implications of these evictions, drawing on the literature of the impact of evictions on tenants (and, as you do in the next sentence, on </w:t>
      </w:r>
      <w:proofErr w:type="spellStart"/>
      <w:r>
        <w:t>homelesssness</w:t>
      </w:r>
      <w:proofErr w:type="spellEnd"/>
      <w:r>
        <w:t>.)</w:t>
      </w:r>
    </w:p>
  </w:comment>
  <w:comment w:id="433" w:author="Windows User" w:date="2021-06-25T11:37:00Z" w:initials="WU">
    <w:p w14:paraId="7A9BEFEE" w14:textId="2442BC06" w:rsidR="006129A9" w:rsidRDefault="006129A9">
      <w:pPr>
        <w:pStyle w:val="CommentText"/>
      </w:pPr>
      <w:r>
        <w:rPr>
          <w:rStyle w:val="CommentReference"/>
        </w:rPr>
        <w:annotationRef/>
      </w:r>
      <w:r>
        <w:t>I don’t understand this sentence.</w:t>
      </w:r>
    </w:p>
  </w:comment>
  <w:comment w:id="434" w:author="Windows User" w:date="2021-06-25T11:37:00Z" w:initials="WU">
    <w:p w14:paraId="2435FD03" w14:textId="4E542C63" w:rsidR="006129A9" w:rsidRDefault="006129A9">
      <w:pPr>
        <w:pStyle w:val="CommentText"/>
      </w:pPr>
      <w:r>
        <w:rPr>
          <w:rStyle w:val="CommentReference"/>
        </w:rPr>
        <w:annotationRef/>
      </w:r>
      <w:r>
        <w:t>I wouldn’t make this claim – you have so much unknown data there, you really can’t say anything about cause.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C27D83" w15:done="0"/>
  <w15:commentEx w15:paraId="2E55D213" w15:done="0"/>
  <w15:commentEx w15:paraId="2D68E152" w15:done="0"/>
  <w15:commentEx w15:paraId="2B98C608" w15:done="0"/>
  <w15:commentEx w15:paraId="0619D126" w15:done="0"/>
  <w15:commentEx w15:paraId="1D8F7DEA" w15:done="0"/>
  <w15:commentEx w15:paraId="24DE3787" w15:done="0"/>
  <w15:commentEx w15:paraId="7C04EE63" w15:done="0"/>
  <w15:commentEx w15:paraId="643A3C95" w15:done="0"/>
  <w15:commentEx w15:paraId="2932FA45" w15:done="0"/>
  <w15:commentEx w15:paraId="7E22C136" w15:done="0"/>
  <w15:commentEx w15:paraId="23B7F040" w15:done="0"/>
  <w15:commentEx w15:paraId="62889027" w15:done="0"/>
  <w15:commentEx w15:paraId="2C0F1E42" w15:done="0"/>
  <w15:commentEx w15:paraId="61581294" w15:done="0"/>
  <w15:commentEx w15:paraId="5B0887A4" w15:done="0"/>
  <w15:commentEx w15:paraId="6333D28E" w15:done="0"/>
  <w15:commentEx w15:paraId="1D580575" w15:done="0"/>
  <w15:commentEx w15:paraId="723B1A2F" w15:done="0"/>
  <w15:commentEx w15:paraId="71488B39" w15:done="0"/>
  <w15:commentEx w15:paraId="72498A38" w15:done="0"/>
  <w15:commentEx w15:paraId="194F2A3E" w15:done="0"/>
  <w15:commentEx w15:paraId="6BED1958" w15:done="0"/>
  <w15:commentEx w15:paraId="579BAFB1" w15:done="0"/>
  <w15:commentEx w15:paraId="4CB3353C" w15:done="0"/>
  <w15:commentEx w15:paraId="6C306023" w15:done="0"/>
  <w15:commentEx w15:paraId="1AC385D8" w15:done="0"/>
  <w15:commentEx w15:paraId="7A9BEFEE" w15:done="0"/>
  <w15:commentEx w15:paraId="2435FD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C27D83" w16cid:durableId="24805C9B"/>
  <w16cid:commentId w16cid:paraId="2E55D213" w16cid:durableId="24805C9C"/>
  <w16cid:commentId w16cid:paraId="2D68E152" w16cid:durableId="24805C9D"/>
  <w16cid:commentId w16cid:paraId="2B98C608" w16cid:durableId="24805C9E"/>
  <w16cid:commentId w16cid:paraId="0619D126" w16cid:durableId="24805C9F"/>
  <w16cid:commentId w16cid:paraId="1D8F7DEA" w16cid:durableId="24805CA0"/>
  <w16cid:commentId w16cid:paraId="24DE3787" w16cid:durableId="24805CA1"/>
  <w16cid:commentId w16cid:paraId="7C04EE63" w16cid:durableId="24805CA2"/>
  <w16cid:commentId w16cid:paraId="643A3C95" w16cid:durableId="24805CA3"/>
  <w16cid:commentId w16cid:paraId="2932FA45" w16cid:durableId="24805CA4"/>
  <w16cid:commentId w16cid:paraId="7E22C136" w16cid:durableId="24805CA5"/>
  <w16cid:commentId w16cid:paraId="23B7F040" w16cid:durableId="24805CA6"/>
  <w16cid:commentId w16cid:paraId="62889027" w16cid:durableId="24805CA7"/>
  <w16cid:commentId w16cid:paraId="2C0F1E42" w16cid:durableId="24805CA8"/>
  <w16cid:commentId w16cid:paraId="61581294" w16cid:durableId="24805CA9"/>
  <w16cid:commentId w16cid:paraId="5B0887A4" w16cid:durableId="24805CAA"/>
  <w16cid:commentId w16cid:paraId="6333D28E" w16cid:durableId="24805CAB"/>
  <w16cid:commentId w16cid:paraId="1D580575" w16cid:durableId="24805CAC"/>
  <w16cid:commentId w16cid:paraId="723B1A2F" w16cid:durableId="24805CAD"/>
  <w16cid:commentId w16cid:paraId="71488B39" w16cid:durableId="24805CAE"/>
  <w16cid:commentId w16cid:paraId="72498A38" w16cid:durableId="24805CAF"/>
  <w16cid:commentId w16cid:paraId="194F2A3E" w16cid:durableId="24805CB0"/>
  <w16cid:commentId w16cid:paraId="6BED1958" w16cid:durableId="24805CB1"/>
  <w16cid:commentId w16cid:paraId="579BAFB1" w16cid:durableId="24805CB2"/>
  <w16cid:commentId w16cid:paraId="4CB3353C" w16cid:durableId="24805CB3"/>
  <w16cid:commentId w16cid:paraId="6C306023" w16cid:durableId="24805CB4"/>
  <w16cid:commentId w16cid:paraId="1AC385D8" w16cid:durableId="24805CB5"/>
  <w16cid:commentId w16cid:paraId="7A9BEFEE" w16cid:durableId="24805CB6"/>
  <w16cid:commentId w16cid:paraId="2435FD03" w16cid:durableId="2480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BB6B" w14:textId="77777777" w:rsidR="00DB4F79" w:rsidRDefault="00DB4F79">
      <w:pPr>
        <w:spacing w:line="240" w:lineRule="auto"/>
      </w:pPr>
      <w:r>
        <w:separator/>
      </w:r>
    </w:p>
  </w:endnote>
  <w:endnote w:type="continuationSeparator" w:id="0">
    <w:p w14:paraId="4A33F019" w14:textId="77777777" w:rsidR="00DB4F79" w:rsidRDefault="00DB4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1C36E" w14:textId="77777777" w:rsidR="00DB4F79" w:rsidRDefault="00DB4F79">
      <w:pPr>
        <w:spacing w:line="240" w:lineRule="auto"/>
      </w:pPr>
      <w:r>
        <w:separator/>
      </w:r>
    </w:p>
  </w:footnote>
  <w:footnote w:type="continuationSeparator" w:id="0">
    <w:p w14:paraId="3DBB342F" w14:textId="77777777" w:rsidR="00DB4F79" w:rsidRDefault="00DB4F79">
      <w:pPr>
        <w:spacing w:line="240" w:lineRule="auto"/>
      </w:pPr>
      <w:r>
        <w:continuationSeparator/>
      </w:r>
    </w:p>
  </w:footnote>
  <w:footnote w:id="1">
    <w:p w14:paraId="4D9B0623" w14:textId="77777777" w:rsidR="006129A9" w:rsidRDefault="006129A9">
      <w:pPr>
        <w:spacing w:line="240" w:lineRule="auto"/>
        <w:rPr>
          <w:sz w:val="20"/>
          <w:szCs w:val="20"/>
        </w:rPr>
      </w:pPr>
      <w:r>
        <w:rPr>
          <w:vertAlign w:val="superscript"/>
        </w:rPr>
        <w:footnoteRef/>
      </w:r>
      <w:r>
        <w:rPr>
          <w:sz w:val="20"/>
          <w:szCs w:val="20"/>
        </w:rPr>
        <w:t xml:space="preserve"> Notable exceptions include </w:t>
      </w:r>
      <w:hyperlink r:id="rId1">
        <w:r>
          <w:rPr>
            <w:sz w:val="20"/>
            <w:szCs w:val="20"/>
          </w:rPr>
          <w:t>[1]–[10]</w:t>
        </w:r>
      </w:hyperlink>
      <w:r>
        <w:rPr>
          <w:sz w:val="20"/>
          <w:szCs w:val="20"/>
        </w:rPr>
        <w:t>.</w:t>
      </w:r>
    </w:p>
  </w:footnote>
  <w:footnote w:id="2">
    <w:p w14:paraId="4F4747E7" w14:textId="77777777" w:rsidR="006129A9" w:rsidRDefault="006129A9">
      <w:pPr>
        <w:spacing w:line="240" w:lineRule="auto"/>
        <w:rPr>
          <w:sz w:val="20"/>
          <w:szCs w:val="20"/>
        </w:rPr>
      </w:pPr>
      <w:r>
        <w:rPr>
          <w:vertAlign w:val="superscript"/>
        </w:rPr>
        <w:footnoteRef/>
      </w:r>
      <w:r>
        <w:rPr>
          <w:sz w:val="20"/>
          <w:szCs w:val="20"/>
        </w:rPr>
        <w:t xml:space="preserve"> </w:t>
      </w:r>
      <w:hyperlink r:id="rId2">
        <w:r>
          <w:rPr>
            <w:sz w:val="20"/>
            <w:szCs w:val="20"/>
          </w:rPr>
          <w:t>[6], [9]</w:t>
        </w:r>
      </w:hyperlink>
      <w:r>
        <w:rPr>
          <w:sz w:val="20"/>
          <w:szCs w:val="20"/>
        </w:rPr>
        <w:t xml:space="preserve">, and </w:t>
      </w:r>
      <w:hyperlink r:id="rId3">
        <w:r>
          <w:rPr>
            <w:sz w:val="20"/>
            <w:szCs w:val="20"/>
          </w:rPr>
          <w:t>[20]</w:t>
        </w:r>
      </w:hyperlink>
      <w:r>
        <w:rPr>
          <w:sz w:val="20"/>
          <w:szCs w:val="20"/>
        </w:rPr>
        <w:t xml:space="preserve"> could be considered exceptions but these rely on census data rather than disaggregate tenant observations.</w:t>
      </w:r>
    </w:p>
  </w:footnote>
  <w:footnote w:id="3">
    <w:p w14:paraId="7C9E44ED" w14:textId="77777777" w:rsidR="006129A9" w:rsidRDefault="006129A9">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in a secondary model with more moderately sized shocks Asquith found no significant change in eviction rates. </w:t>
      </w:r>
    </w:p>
  </w:footnote>
  <w:footnote w:id="4">
    <w:p w14:paraId="5EC73A65" w14:textId="77777777" w:rsidR="006129A9" w:rsidRDefault="006129A9">
      <w:pPr>
        <w:spacing w:line="240" w:lineRule="auto"/>
        <w:rPr>
          <w:sz w:val="20"/>
          <w:szCs w:val="20"/>
        </w:rPr>
      </w:pPr>
      <w:r>
        <w:rPr>
          <w:vertAlign w:val="superscript"/>
        </w:rPr>
        <w:footnoteRef/>
      </w:r>
      <w:r>
        <w:rPr>
          <w:sz w:val="20"/>
          <w:szCs w:val="20"/>
        </w:rPr>
        <w:t xml:space="preserve"> In fact, the author explicitly ignores evictions of this type because they are heavily regulated and rarely observed.</w:t>
      </w:r>
    </w:p>
  </w:footnote>
  <w:footnote w:id="5">
    <w:p w14:paraId="1C18301A" w14:textId="77777777" w:rsidR="006129A9" w:rsidRDefault="006129A9">
      <w:pPr>
        <w:spacing w:line="240" w:lineRule="auto"/>
        <w:rPr>
          <w:sz w:val="20"/>
          <w:szCs w:val="20"/>
        </w:rPr>
      </w:pPr>
      <w:r>
        <w:rPr>
          <w:vertAlign w:val="superscript"/>
        </w:rPr>
        <w:footnoteRef/>
      </w:r>
      <w:r>
        <w:rPr>
          <w:sz w:val="20"/>
          <w:szCs w:val="20"/>
        </w:rPr>
        <w:t xml:space="preserve"> In this case, the records were graciously provided to the author, unaltered, courtesy of the Anti-Eviction Mapping Project, a grassroots tenant advocacy group who originally submitted the records request. </w:t>
      </w:r>
    </w:p>
  </w:footnote>
  <w:footnote w:id="6">
    <w:p w14:paraId="66FA0F23" w14:textId="77777777" w:rsidR="006129A9" w:rsidRDefault="006129A9">
      <w:pPr>
        <w:spacing w:line="240" w:lineRule="auto"/>
        <w:rPr>
          <w:sz w:val="20"/>
          <w:szCs w:val="20"/>
        </w:rPr>
      </w:pPr>
      <w:r>
        <w:rPr>
          <w:vertAlign w:val="superscript"/>
        </w:rPr>
        <w:footnoteRef/>
      </w:r>
      <w:r>
        <w:rPr>
          <w:sz w:val="20"/>
          <w:szCs w:val="20"/>
        </w:rPr>
        <w:t xml:space="preserve"> https://data.sfgov.org/Housing-and-Buildings/Eviction-Notices/5cei-gny5</w:t>
      </w:r>
    </w:p>
  </w:footnote>
  <w:footnote w:id="7">
    <w:p w14:paraId="2223ACAD" w14:textId="77777777" w:rsidR="006129A9" w:rsidRDefault="006129A9">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rPr>
        <w:t>Properties with a tenancy-in-common (TIC) class code are excluded from the analysis.</w:t>
      </w:r>
    </w:p>
  </w:footnote>
  <w:footnote w:id="8">
    <w:p w14:paraId="4DA41F18" w14:textId="77777777" w:rsidR="006129A9" w:rsidRDefault="006129A9">
      <w:pPr>
        <w:spacing w:line="240" w:lineRule="auto"/>
        <w:rPr>
          <w:sz w:val="16"/>
          <w:szCs w:val="16"/>
        </w:rPr>
      </w:pPr>
      <w:r>
        <w:rPr>
          <w:vertAlign w:val="superscript"/>
        </w:rPr>
        <w:footnoteRef/>
      </w:r>
      <w:r>
        <w:t xml:space="preserve"> </w:t>
      </w:r>
      <w:r>
        <w:rPr>
          <w:rFonts w:ascii="Times New Roman" w:eastAsia="Times New Roman" w:hAnsi="Times New Roman" w:cs="Times New Roman"/>
          <w:sz w:val="20"/>
          <w:szCs w:val="20"/>
        </w:rPr>
        <w:t xml:space="preserve">Here I use “no-fault” to describe any of the following nine eviction types: owner move-in (OMI), capital improvement, Ellis Act, condo conversion, substantial rehabilitation, lead remediation, good </w:t>
      </w:r>
      <w:proofErr w:type="spellStart"/>
      <w:r>
        <w:rPr>
          <w:rFonts w:ascii="Times New Roman" w:eastAsia="Times New Roman" w:hAnsi="Times New Roman" w:cs="Times New Roman"/>
          <w:sz w:val="20"/>
          <w:szCs w:val="20"/>
        </w:rPr>
        <w:t>samaritan</w:t>
      </w:r>
      <w:proofErr w:type="spellEnd"/>
      <w:r>
        <w:rPr>
          <w:rFonts w:ascii="Times New Roman" w:eastAsia="Times New Roman" w:hAnsi="Times New Roman" w:cs="Times New Roman"/>
          <w:sz w:val="20"/>
          <w:szCs w:val="20"/>
        </w:rPr>
        <w:t xml:space="preserve"> tenancy ends, development agreement, and demolition. All other evictions, except for those where the eviction type was not indicated, are considered “at-fault” evictions. See Appendix A For a full enumeration of eviction types, categories, and observations.</w:t>
      </w:r>
    </w:p>
  </w:footnote>
  <w:footnote w:id="9">
    <w:p w14:paraId="2C49C90A" w14:textId="77777777" w:rsidR="006129A9" w:rsidRDefault="006129A9">
      <w:pPr>
        <w:spacing w:line="240" w:lineRule="auto"/>
        <w:rPr>
          <w:sz w:val="20"/>
          <w:szCs w:val="20"/>
        </w:rPr>
      </w:pPr>
      <w:r>
        <w:rPr>
          <w:vertAlign w:val="superscript"/>
        </w:rPr>
        <w:footnoteRef/>
      </w:r>
      <w:r>
        <w:rPr>
          <w:sz w:val="20"/>
          <w:szCs w:val="20"/>
        </w:rPr>
        <w:t xml:space="preserve"> See </w:t>
      </w:r>
      <w:hyperlink r:id="rId4">
        <w:r>
          <w:rPr>
            <w:color w:val="1155CC"/>
            <w:sz w:val="20"/>
            <w:szCs w:val="20"/>
            <w:u w:val="single"/>
          </w:rPr>
          <w:t>California Civil Code 1954.50-1954.535</w:t>
        </w:r>
      </w:hyperlink>
    </w:p>
  </w:footnote>
  <w:footnote w:id="10">
    <w:p w14:paraId="25B25F00" w14:textId="77777777" w:rsidR="006129A9" w:rsidRDefault="006129A9">
      <w:pPr>
        <w:spacing w:line="240" w:lineRule="auto"/>
        <w:rPr>
          <w:sz w:val="20"/>
          <w:szCs w:val="20"/>
        </w:rPr>
      </w:pPr>
      <w:r>
        <w:rPr>
          <w:vertAlign w:val="superscript"/>
        </w:rPr>
        <w:footnoteRef/>
      </w:r>
      <w:r>
        <w:rPr>
          <w:sz w:val="20"/>
          <w:szCs w:val="20"/>
        </w:rPr>
        <w:t xml:space="preserve"> See </w:t>
      </w:r>
      <w:hyperlink r:id="rId5">
        <w:r>
          <w:rPr>
            <w:color w:val="1155CC"/>
            <w:sz w:val="20"/>
            <w:szCs w:val="20"/>
            <w:u w:val="single"/>
          </w:rPr>
          <w:t>https://leginfo.legislature.ca.gov/faces/billTextClient.xhtml?bill_id=201920200AB1482</w:t>
        </w:r>
      </w:hyperlink>
    </w:p>
  </w:footnote>
  <w:footnote w:id="11">
    <w:p w14:paraId="46F338B9" w14:textId="77777777" w:rsidR="006129A9" w:rsidRDefault="006129A9">
      <w:pPr>
        <w:spacing w:line="240" w:lineRule="auto"/>
        <w:rPr>
          <w:sz w:val="20"/>
          <w:szCs w:val="20"/>
        </w:rPr>
      </w:pPr>
      <w:r>
        <w:rPr>
          <w:vertAlign w:val="superscript"/>
        </w:rPr>
        <w:footnoteRef/>
      </w:r>
      <w:r>
        <w:rPr>
          <w:sz w:val="20"/>
          <w:szCs w:val="20"/>
        </w:rPr>
        <w:t xml:space="preserve"> https://hsh.sfgov.org/wp-content/uploads/2020/01/2019HIRDReport_SanFrancisco_FinalDraft-1.pdf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56901" w14:textId="4CE4F45E" w:rsidR="006129A9" w:rsidRDefault="006129A9">
    <w:pPr>
      <w:jc w:val="right"/>
    </w:pPr>
    <w:r>
      <w:fldChar w:fldCharType="begin"/>
    </w:r>
    <w:r>
      <w:instrText>PAGE</w:instrText>
    </w:r>
    <w:r>
      <w:fldChar w:fldCharType="separate"/>
    </w:r>
    <w:r>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07FD1"/>
    <w:multiLevelType w:val="multilevel"/>
    <w:tmpl w:val="A0C8A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385"/>
    <w:rsid w:val="001D46AF"/>
    <w:rsid w:val="002A0385"/>
    <w:rsid w:val="002A4982"/>
    <w:rsid w:val="002E56A6"/>
    <w:rsid w:val="00395819"/>
    <w:rsid w:val="003C3113"/>
    <w:rsid w:val="003E39E7"/>
    <w:rsid w:val="005E5370"/>
    <w:rsid w:val="006129A9"/>
    <w:rsid w:val="00753FFB"/>
    <w:rsid w:val="00A0297D"/>
    <w:rsid w:val="00AB2FB9"/>
    <w:rsid w:val="00B749BB"/>
    <w:rsid w:val="00C4768A"/>
    <w:rsid w:val="00CF054B"/>
    <w:rsid w:val="00D90DE3"/>
    <w:rsid w:val="00DB4F79"/>
    <w:rsid w:val="00ED614D"/>
    <w:rsid w:val="00EE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CFA4"/>
  <w15:docId w15:val="{9DFE81E4-6FC1-459B-9E2C-0DFCECC5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E5370"/>
    <w:rPr>
      <w:sz w:val="16"/>
      <w:szCs w:val="16"/>
    </w:rPr>
  </w:style>
  <w:style w:type="paragraph" w:styleId="CommentText">
    <w:name w:val="annotation text"/>
    <w:basedOn w:val="Normal"/>
    <w:link w:val="CommentTextChar"/>
    <w:uiPriority w:val="99"/>
    <w:semiHidden/>
    <w:unhideWhenUsed/>
    <w:rsid w:val="005E5370"/>
    <w:pPr>
      <w:spacing w:line="240" w:lineRule="auto"/>
    </w:pPr>
    <w:rPr>
      <w:sz w:val="20"/>
      <w:szCs w:val="20"/>
    </w:rPr>
  </w:style>
  <w:style w:type="character" w:customStyle="1" w:styleId="CommentTextChar">
    <w:name w:val="Comment Text Char"/>
    <w:basedOn w:val="DefaultParagraphFont"/>
    <w:link w:val="CommentText"/>
    <w:uiPriority w:val="99"/>
    <w:semiHidden/>
    <w:rsid w:val="005E5370"/>
    <w:rPr>
      <w:sz w:val="20"/>
      <w:szCs w:val="20"/>
    </w:rPr>
  </w:style>
  <w:style w:type="paragraph" w:styleId="CommentSubject">
    <w:name w:val="annotation subject"/>
    <w:basedOn w:val="CommentText"/>
    <w:next w:val="CommentText"/>
    <w:link w:val="CommentSubjectChar"/>
    <w:uiPriority w:val="99"/>
    <w:semiHidden/>
    <w:unhideWhenUsed/>
    <w:rsid w:val="005E5370"/>
    <w:rPr>
      <w:b/>
      <w:bCs/>
    </w:rPr>
  </w:style>
  <w:style w:type="character" w:customStyle="1" w:styleId="CommentSubjectChar">
    <w:name w:val="Comment Subject Char"/>
    <w:basedOn w:val="CommentTextChar"/>
    <w:link w:val="CommentSubject"/>
    <w:uiPriority w:val="99"/>
    <w:semiHidden/>
    <w:rsid w:val="005E5370"/>
    <w:rPr>
      <w:b/>
      <w:bCs/>
      <w:sz w:val="20"/>
      <w:szCs w:val="20"/>
    </w:rPr>
  </w:style>
  <w:style w:type="paragraph" w:styleId="BalloonText">
    <w:name w:val="Balloon Text"/>
    <w:basedOn w:val="Normal"/>
    <w:link w:val="BalloonTextChar"/>
    <w:uiPriority w:val="99"/>
    <w:semiHidden/>
    <w:unhideWhenUsed/>
    <w:rsid w:val="005E53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3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57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D6XY8g" TargetMode="External"/><Relationship Id="rId21" Type="http://schemas.openxmlformats.org/officeDocument/2006/relationships/hyperlink" Target="https://www.zotero.org/google-docs/?711jDv" TargetMode="External"/><Relationship Id="rId42" Type="http://schemas.openxmlformats.org/officeDocument/2006/relationships/hyperlink" Target="https://www.codecogs.com/eqnedit.php?latex=R_i" TargetMode="External"/><Relationship Id="rId63" Type="http://schemas.openxmlformats.org/officeDocument/2006/relationships/hyperlink" Target="http://www.sciweavers.org/tex2img.php?bc=Transparent&amp;fc=Black&amp;im=jpg&amp;fs=100&amp;ff=modern&amp;edit=0&amp;eq=h" TargetMode="External"/><Relationship Id="rId84" Type="http://schemas.openxmlformats.org/officeDocument/2006/relationships/hyperlink" Target="https://www.zotero.org/google-docs/?D6XY8g" TargetMode="External"/><Relationship Id="rId138" Type="http://schemas.openxmlformats.org/officeDocument/2006/relationships/hyperlink" Target="https://www.zotero.org/google-docs/?D6XY8g" TargetMode="External"/><Relationship Id="rId107" Type="http://schemas.openxmlformats.org/officeDocument/2006/relationships/hyperlink" Target="https://www.zotero.org/google-docs/?D6XY8g" TargetMode="External"/><Relationship Id="rId11" Type="http://schemas.openxmlformats.org/officeDocument/2006/relationships/hyperlink" Target="https://www.zotero.org/google-docs/?JcnU7a" TargetMode="External"/><Relationship Id="rId32" Type="http://schemas.openxmlformats.org/officeDocument/2006/relationships/image" Target="media/image2.png"/><Relationship Id="rId53" Type="http://schemas.openxmlformats.org/officeDocument/2006/relationships/image" Target="media/image8.gif"/><Relationship Id="rId74" Type="http://schemas.openxmlformats.org/officeDocument/2006/relationships/hyperlink" Target="https://www.zotero.org/google-docs/?D6XY8g" TargetMode="External"/><Relationship Id="rId128" Type="http://schemas.openxmlformats.org/officeDocument/2006/relationships/hyperlink" Target="https://www.zotero.org/google-docs/?D6XY8g" TargetMode="External"/><Relationship Id="rId149" Type="http://schemas.openxmlformats.org/officeDocument/2006/relationships/hyperlink" Target="https://www.zotero.org/google-docs/?D6XY8g" TargetMode="External"/><Relationship Id="rId5" Type="http://schemas.openxmlformats.org/officeDocument/2006/relationships/footnotes" Target="footnotes.xml"/><Relationship Id="rId95" Type="http://schemas.openxmlformats.org/officeDocument/2006/relationships/hyperlink" Target="https://www.zotero.org/google-docs/?D6XY8g" TargetMode="External"/><Relationship Id="rId22" Type="http://schemas.openxmlformats.org/officeDocument/2006/relationships/hyperlink" Target="https://www.zotero.org/google-docs/?a3wfY9" TargetMode="External"/><Relationship Id="rId27" Type="http://schemas.openxmlformats.org/officeDocument/2006/relationships/hyperlink" Target="https://www.zotero.org/google-docs/?5yt97V" TargetMode="External"/><Relationship Id="rId43" Type="http://schemas.openxmlformats.org/officeDocument/2006/relationships/hyperlink" Target="https://www.codecogs.com/eqnedit.php?latex=E_i" TargetMode="External"/><Relationship Id="rId48" Type="http://schemas.openxmlformats.org/officeDocument/2006/relationships/hyperlink" Target="https://www.codecogs.com/eqnedit.php?latex=%20E_i%20%3D%20%5Calpha%20%2B%20%5Cbeta%20R_i%2B%20%5Cgamma%20(Y_i%20-%20c)%20%2B%20%5Clambda(Y_i%20-%20c)%20%5Ccdot%20R_i" TargetMode="External"/><Relationship Id="rId64" Type="http://schemas.openxmlformats.org/officeDocument/2006/relationships/image" Target="media/image14.png"/><Relationship Id="rId69" Type="http://schemas.openxmlformats.org/officeDocument/2006/relationships/hyperlink" Target="https://www.zotero.org/google-docs/?o9arlU" TargetMode="External"/><Relationship Id="rId113" Type="http://schemas.openxmlformats.org/officeDocument/2006/relationships/hyperlink" Target="https://www.zotero.org/google-docs/?D6XY8g" TargetMode="External"/><Relationship Id="rId118" Type="http://schemas.openxmlformats.org/officeDocument/2006/relationships/hyperlink" Target="https://www.zotero.org/google-docs/?D6XY8g" TargetMode="External"/><Relationship Id="rId134" Type="http://schemas.openxmlformats.org/officeDocument/2006/relationships/hyperlink" Target="https://www.zotero.org/google-docs/?D6XY8g" TargetMode="External"/><Relationship Id="rId139" Type="http://schemas.openxmlformats.org/officeDocument/2006/relationships/hyperlink" Target="https://www.zotero.org/google-docs/?D6XY8g" TargetMode="External"/><Relationship Id="rId80" Type="http://schemas.openxmlformats.org/officeDocument/2006/relationships/hyperlink" Target="https://www.zotero.org/google-docs/?D6XY8g" TargetMode="External"/><Relationship Id="rId85" Type="http://schemas.openxmlformats.org/officeDocument/2006/relationships/hyperlink" Target="https://www.zotero.org/google-docs/?D6XY8g" TargetMode="External"/><Relationship Id="rId150" Type="http://schemas.openxmlformats.org/officeDocument/2006/relationships/hyperlink" Target="https://www.zotero.org/google-docs/?D6XY8g" TargetMode="External"/><Relationship Id="rId155" Type="http://schemas.microsoft.com/office/2011/relationships/people" Target="people.xml"/><Relationship Id="rId12" Type="http://schemas.openxmlformats.org/officeDocument/2006/relationships/hyperlink" Target="https://www.zotero.org/google-docs/?IwEheS" TargetMode="External"/><Relationship Id="rId17" Type="http://schemas.openxmlformats.org/officeDocument/2006/relationships/hyperlink" Target="https://www.zotero.org/google-docs/?xBnydJ" TargetMode="External"/><Relationship Id="rId33" Type="http://schemas.openxmlformats.org/officeDocument/2006/relationships/hyperlink" Target="https://www.codecogs.com/eqnedit.php?latex=c" TargetMode="External"/><Relationship Id="rId38" Type="http://schemas.openxmlformats.org/officeDocument/2006/relationships/hyperlink" Target="https://www.codecogs.com/eqnedit.php?latex=Y_i" TargetMode="External"/><Relationship Id="rId59" Type="http://schemas.openxmlformats.org/officeDocument/2006/relationships/image" Target="media/image11.gif"/><Relationship Id="rId103" Type="http://schemas.openxmlformats.org/officeDocument/2006/relationships/hyperlink" Target="https://www.zotero.org/google-docs/?D6XY8g" TargetMode="External"/><Relationship Id="rId108" Type="http://schemas.openxmlformats.org/officeDocument/2006/relationships/hyperlink" Target="https://www.zotero.org/google-docs/?D6XY8g" TargetMode="External"/><Relationship Id="rId124" Type="http://schemas.openxmlformats.org/officeDocument/2006/relationships/hyperlink" Target="https://www.zotero.org/google-docs/?D6XY8g" TargetMode="External"/><Relationship Id="rId129" Type="http://schemas.openxmlformats.org/officeDocument/2006/relationships/hyperlink" Target="https://www.zotero.org/google-docs/?D6XY8g" TargetMode="External"/><Relationship Id="rId54" Type="http://schemas.openxmlformats.org/officeDocument/2006/relationships/hyperlink" Target="http://www.sciweavers.org/tex2img.php?bc=Transparent&amp;fc=Black&amp;im=jpg&amp;fs=100&amp;ff=modern&amp;edit=0&amp;eq=Y" TargetMode="External"/><Relationship Id="rId70" Type="http://schemas.openxmlformats.org/officeDocument/2006/relationships/hyperlink" Target="https://www.zotero.org/google-docs/?Z2XJTO" TargetMode="External"/><Relationship Id="rId75" Type="http://schemas.openxmlformats.org/officeDocument/2006/relationships/hyperlink" Target="https://www.zotero.org/google-docs/?D6XY8g" TargetMode="External"/><Relationship Id="rId91" Type="http://schemas.openxmlformats.org/officeDocument/2006/relationships/hyperlink" Target="https://www.zotero.org/google-docs/?D6XY8g" TargetMode="External"/><Relationship Id="rId96" Type="http://schemas.openxmlformats.org/officeDocument/2006/relationships/hyperlink" Target="https://www.zotero.org/google-docs/?D6XY8g" TargetMode="External"/><Relationship Id="rId140" Type="http://schemas.openxmlformats.org/officeDocument/2006/relationships/hyperlink" Target="https://www.zotero.org/google-docs/?D6XY8g" TargetMode="External"/><Relationship Id="rId145" Type="http://schemas.openxmlformats.org/officeDocument/2006/relationships/hyperlink" Target="https://www.zotero.org/google-docs/?D6XY8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zotero.org/google-docs/?gCVX0f" TargetMode="External"/><Relationship Id="rId28" Type="http://schemas.openxmlformats.org/officeDocument/2006/relationships/hyperlink" Target="https://www.zotero.org/google-docs/?nOLBjI" TargetMode="External"/><Relationship Id="rId49" Type="http://schemas.openxmlformats.org/officeDocument/2006/relationships/image" Target="media/image6.png"/><Relationship Id="rId114" Type="http://schemas.openxmlformats.org/officeDocument/2006/relationships/hyperlink" Target="https://www.zotero.org/google-docs/?D6XY8g" TargetMode="External"/><Relationship Id="rId119" Type="http://schemas.openxmlformats.org/officeDocument/2006/relationships/hyperlink" Target="https://www.zotero.org/google-docs/?D6XY8g" TargetMode="External"/><Relationship Id="rId44" Type="http://schemas.openxmlformats.org/officeDocument/2006/relationships/hyperlink" Target="https://www.codecogs.com/eqnedit.php?latex=E_i" TargetMode="External"/><Relationship Id="rId60" Type="http://schemas.openxmlformats.org/officeDocument/2006/relationships/hyperlink" Target="http://www.sciweavers.org/tex2img.php?bc=Transparent&amp;fc=Black&amp;im=jpg&amp;fs=100&amp;ff=modern&amp;edit=0&amp;eq=h" TargetMode="External"/><Relationship Id="rId65" Type="http://schemas.openxmlformats.org/officeDocument/2006/relationships/image" Target="media/image15.png"/><Relationship Id="rId81" Type="http://schemas.openxmlformats.org/officeDocument/2006/relationships/hyperlink" Target="https://www.zotero.org/google-docs/?D6XY8g" TargetMode="External"/><Relationship Id="rId86" Type="http://schemas.openxmlformats.org/officeDocument/2006/relationships/hyperlink" Target="https://www.zotero.org/google-docs/?D6XY8g" TargetMode="External"/><Relationship Id="rId130" Type="http://schemas.openxmlformats.org/officeDocument/2006/relationships/hyperlink" Target="https://www.zotero.org/google-docs/?D6XY8g" TargetMode="External"/><Relationship Id="rId135" Type="http://schemas.openxmlformats.org/officeDocument/2006/relationships/hyperlink" Target="https://www.zotero.org/google-docs/?D6XY8g" TargetMode="External"/><Relationship Id="rId151" Type="http://schemas.openxmlformats.org/officeDocument/2006/relationships/hyperlink" Target="https://www.zotero.org/google-docs/?D6XY8g" TargetMode="External"/><Relationship Id="rId156" Type="http://schemas.openxmlformats.org/officeDocument/2006/relationships/theme" Target="theme/theme1.xml"/><Relationship Id="rId13" Type="http://schemas.openxmlformats.org/officeDocument/2006/relationships/hyperlink" Target="https://www.zotero.org/google-docs/?hSRCv7" TargetMode="External"/><Relationship Id="rId18" Type="http://schemas.openxmlformats.org/officeDocument/2006/relationships/hyperlink" Target="https://www.zotero.org/google-docs/?ibUlFh" TargetMode="External"/><Relationship Id="rId39" Type="http://schemas.openxmlformats.org/officeDocument/2006/relationships/hyperlink" Target="https://www.codecogs.com/eqnedit.php?latex=E_i" TargetMode="External"/><Relationship Id="rId109" Type="http://schemas.openxmlformats.org/officeDocument/2006/relationships/hyperlink" Target="https://www.zotero.org/google-docs/?D6XY8g" TargetMode="External"/><Relationship Id="rId34" Type="http://schemas.openxmlformats.org/officeDocument/2006/relationships/image" Target="media/image3.png"/><Relationship Id="rId50" Type="http://schemas.openxmlformats.org/officeDocument/2006/relationships/hyperlink" Target="https://www.codecogs.com/eqnedit.php?latex=%20%5Ctext%7Bgiven%7D%20%5Cquad%20R_i%20%3D%201%5C%7BY_i%20%3C%20c%5C%7D%20%5Cquad%20%5Ctext%7Band%7D%20%5Cquad%20%20c%20-%20h%20%3C%20Y_i%20%3C%20c%20%2B%20h" TargetMode="External"/><Relationship Id="rId55" Type="http://schemas.openxmlformats.org/officeDocument/2006/relationships/image" Target="media/image9.gif"/><Relationship Id="rId76" Type="http://schemas.openxmlformats.org/officeDocument/2006/relationships/hyperlink" Target="https://www.zotero.org/google-docs/?D6XY8g" TargetMode="External"/><Relationship Id="rId97" Type="http://schemas.openxmlformats.org/officeDocument/2006/relationships/hyperlink" Target="https://www.zotero.org/google-docs/?D6XY8g" TargetMode="External"/><Relationship Id="rId104" Type="http://schemas.openxmlformats.org/officeDocument/2006/relationships/hyperlink" Target="https://www.zotero.org/google-docs/?D6XY8g" TargetMode="External"/><Relationship Id="rId120" Type="http://schemas.openxmlformats.org/officeDocument/2006/relationships/hyperlink" Target="https://www.zotero.org/google-docs/?D6XY8g" TargetMode="External"/><Relationship Id="rId125" Type="http://schemas.openxmlformats.org/officeDocument/2006/relationships/hyperlink" Target="https://www.zotero.org/google-docs/?D6XY8g" TargetMode="External"/><Relationship Id="rId141" Type="http://schemas.openxmlformats.org/officeDocument/2006/relationships/hyperlink" Target="https://www.zotero.org/google-docs/?D6XY8g" TargetMode="External"/><Relationship Id="rId146" Type="http://schemas.openxmlformats.org/officeDocument/2006/relationships/hyperlink" Target="https://www.zotero.org/google-docs/?D6XY8g" TargetMode="External"/><Relationship Id="rId7" Type="http://schemas.openxmlformats.org/officeDocument/2006/relationships/hyperlink" Target="https://www.zotero.org/google-docs/?SfoOYX" TargetMode="External"/><Relationship Id="rId71" Type="http://schemas.openxmlformats.org/officeDocument/2006/relationships/hyperlink" Target="https://www.zotero.org/google-docs/?Yk9ceT" TargetMode="External"/><Relationship Id="rId92" Type="http://schemas.openxmlformats.org/officeDocument/2006/relationships/hyperlink" Target="https://www.zotero.org/google-docs/?D6XY8g" TargetMode="External"/><Relationship Id="rId2" Type="http://schemas.openxmlformats.org/officeDocument/2006/relationships/styles" Target="styles.xml"/><Relationship Id="rId29" Type="http://schemas.openxmlformats.org/officeDocument/2006/relationships/hyperlink" Target="https://www.codecogs.com/eqnedit.php?latex=R_i" TargetMode="External"/><Relationship Id="rId24" Type="http://schemas.openxmlformats.org/officeDocument/2006/relationships/hyperlink" Target="https://www.zotero.org/google-docs/?QNIQ34" TargetMode="External"/><Relationship Id="rId40" Type="http://schemas.openxmlformats.org/officeDocument/2006/relationships/hyperlink" Target="https://www.codecogs.com/eqnedit.php?latex=Y_i" TargetMode="External"/><Relationship Id="rId45" Type="http://schemas.openxmlformats.org/officeDocument/2006/relationships/hyperlink" Target="https://www.codecogs.com/eqnedit.php?latex=Y_i%20%3D%20c" TargetMode="External"/><Relationship Id="rId66" Type="http://schemas.openxmlformats.org/officeDocument/2006/relationships/hyperlink" Target="https://www.zotero.org/google-docs/?W0WpFt" TargetMode="External"/><Relationship Id="rId87" Type="http://schemas.openxmlformats.org/officeDocument/2006/relationships/hyperlink" Target="https://www.zotero.org/google-docs/?D6XY8g" TargetMode="External"/><Relationship Id="rId110" Type="http://schemas.openxmlformats.org/officeDocument/2006/relationships/hyperlink" Target="https://www.zotero.org/google-docs/?D6XY8g" TargetMode="External"/><Relationship Id="rId115" Type="http://schemas.openxmlformats.org/officeDocument/2006/relationships/hyperlink" Target="https://www.zotero.org/google-docs/?D6XY8g" TargetMode="External"/><Relationship Id="rId131" Type="http://schemas.openxmlformats.org/officeDocument/2006/relationships/hyperlink" Target="https://www.zotero.org/google-docs/?D6XY8g" TargetMode="External"/><Relationship Id="rId136" Type="http://schemas.openxmlformats.org/officeDocument/2006/relationships/hyperlink" Target="https://www.zotero.org/google-docs/?D6XY8g" TargetMode="External"/><Relationship Id="rId61" Type="http://schemas.openxmlformats.org/officeDocument/2006/relationships/image" Target="media/image12.gif"/><Relationship Id="rId82" Type="http://schemas.openxmlformats.org/officeDocument/2006/relationships/hyperlink" Target="https://www.zotero.org/google-docs/?D6XY8g" TargetMode="External"/><Relationship Id="rId152" Type="http://schemas.openxmlformats.org/officeDocument/2006/relationships/hyperlink" Target="https://www.zotero.org/google-docs/?D6XY8g" TargetMode="External"/><Relationship Id="rId19" Type="http://schemas.openxmlformats.org/officeDocument/2006/relationships/hyperlink" Target="https://www.zotero.org/google-docs/?0vmv5T" TargetMode="External"/><Relationship Id="rId14" Type="http://schemas.openxmlformats.org/officeDocument/2006/relationships/hyperlink" Target="https://www.zotero.org/google-docs/?jnEqZG" TargetMode="External"/><Relationship Id="rId30" Type="http://schemas.openxmlformats.org/officeDocument/2006/relationships/image" Target="media/image1.png"/><Relationship Id="rId35" Type="http://schemas.openxmlformats.org/officeDocument/2006/relationships/hyperlink" Target="https://www.codecogs.com/eqnedit.php?latex=R_i" TargetMode="External"/><Relationship Id="rId56" Type="http://schemas.openxmlformats.org/officeDocument/2006/relationships/hyperlink" Target="http://www.sciweavers.org/tex2img.php?bc=Transparent&amp;fc=Black&amp;im=jpg&amp;fs=100&amp;ff=modern&amp;edit=0&amp;eq=c" TargetMode="External"/><Relationship Id="rId77" Type="http://schemas.openxmlformats.org/officeDocument/2006/relationships/hyperlink" Target="https://www.zotero.org/google-docs/?D6XY8g" TargetMode="External"/><Relationship Id="rId100" Type="http://schemas.openxmlformats.org/officeDocument/2006/relationships/hyperlink" Target="https://www.zotero.org/google-docs/?D6XY8g" TargetMode="External"/><Relationship Id="rId105" Type="http://schemas.openxmlformats.org/officeDocument/2006/relationships/hyperlink" Target="https://www.zotero.org/google-docs/?D6XY8g" TargetMode="External"/><Relationship Id="rId126" Type="http://schemas.openxmlformats.org/officeDocument/2006/relationships/hyperlink" Target="https://www.zotero.org/google-docs/?D6XY8g" TargetMode="External"/><Relationship Id="rId147" Type="http://schemas.openxmlformats.org/officeDocument/2006/relationships/hyperlink" Target="https://www.zotero.org/google-docs/?D6XY8g" TargetMode="External"/><Relationship Id="rId8" Type="http://schemas.openxmlformats.org/officeDocument/2006/relationships/comments" Target="comments.xml"/><Relationship Id="rId51" Type="http://schemas.openxmlformats.org/officeDocument/2006/relationships/image" Target="media/image7.png"/><Relationship Id="rId72" Type="http://schemas.openxmlformats.org/officeDocument/2006/relationships/hyperlink" Target="https://www.zotero.org/google-docs/?ZA0xvo" TargetMode="External"/><Relationship Id="rId93" Type="http://schemas.openxmlformats.org/officeDocument/2006/relationships/hyperlink" Target="https://www.zotero.org/google-docs/?D6XY8g" TargetMode="External"/><Relationship Id="rId98" Type="http://schemas.openxmlformats.org/officeDocument/2006/relationships/hyperlink" Target="https://www.zotero.org/google-docs/?D6XY8g" TargetMode="External"/><Relationship Id="rId121" Type="http://schemas.openxmlformats.org/officeDocument/2006/relationships/hyperlink" Target="https://www.zotero.org/google-docs/?D6XY8g" TargetMode="External"/><Relationship Id="rId142" Type="http://schemas.openxmlformats.org/officeDocument/2006/relationships/hyperlink" Target="https://www.zotero.org/google-docs/?D6XY8g" TargetMode="External"/><Relationship Id="rId3" Type="http://schemas.openxmlformats.org/officeDocument/2006/relationships/settings" Target="settings.xml"/><Relationship Id="rId25" Type="http://schemas.openxmlformats.org/officeDocument/2006/relationships/hyperlink" Target="https://www.zotero.org/google-docs/?3ATGkW" TargetMode="External"/><Relationship Id="rId46" Type="http://schemas.openxmlformats.org/officeDocument/2006/relationships/image" Target="media/image5.png"/><Relationship Id="rId67" Type="http://schemas.openxmlformats.org/officeDocument/2006/relationships/hyperlink" Target="https://www.codecogs.com/eqnedit.php?latex=Y_i%20%3D%20c" TargetMode="External"/><Relationship Id="rId116" Type="http://schemas.openxmlformats.org/officeDocument/2006/relationships/hyperlink" Target="https://www.zotero.org/google-docs/?D6XY8g" TargetMode="External"/><Relationship Id="rId137" Type="http://schemas.openxmlformats.org/officeDocument/2006/relationships/hyperlink" Target="https://www.zotero.org/google-docs/?D6XY8g" TargetMode="External"/><Relationship Id="rId20" Type="http://schemas.openxmlformats.org/officeDocument/2006/relationships/hyperlink" Target="https://www.zotero.org/google-docs/?OsYTAi" TargetMode="External"/><Relationship Id="rId41" Type="http://schemas.openxmlformats.org/officeDocument/2006/relationships/hyperlink" Target="https://www.codecogs.com/eqnedit.php?latex=c" TargetMode="External"/><Relationship Id="rId62" Type="http://schemas.openxmlformats.org/officeDocument/2006/relationships/image" Target="media/image13.png"/><Relationship Id="rId83" Type="http://schemas.openxmlformats.org/officeDocument/2006/relationships/hyperlink" Target="https://www.zotero.org/google-docs/?D6XY8g" TargetMode="External"/><Relationship Id="rId88" Type="http://schemas.openxmlformats.org/officeDocument/2006/relationships/hyperlink" Target="https://www.zotero.org/google-docs/?D6XY8g" TargetMode="External"/><Relationship Id="rId111" Type="http://schemas.openxmlformats.org/officeDocument/2006/relationships/hyperlink" Target="https://www.zotero.org/google-docs/?D6XY8g" TargetMode="External"/><Relationship Id="rId132" Type="http://schemas.openxmlformats.org/officeDocument/2006/relationships/hyperlink" Target="https://www.zotero.org/google-docs/?D6XY8g" TargetMode="External"/><Relationship Id="rId153" Type="http://schemas.openxmlformats.org/officeDocument/2006/relationships/header" Target="header1.xml"/><Relationship Id="rId15" Type="http://schemas.openxmlformats.org/officeDocument/2006/relationships/hyperlink" Target="https://www.zotero.org/google-docs/?3DUvx1" TargetMode="External"/><Relationship Id="rId36" Type="http://schemas.openxmlformats.org/officeDocument/2006/relationships/hyperlink" Target="https://www.codecogs.com/eqnedit.php?latex=E_i" TargetMode="External"/><Relationship Id="rId57" Type="http://schemas.openxmlformats.org/officeDocument/2006/relationships/image" Target="media/image10.gif"/><Relationship Id="rId106" Type="http://schemas.openxmlformats.org/officeDocument/2006/relationships/hyperlink" Target="https://www.zotero.org/google-docs/?D6XY8g" TargetMode="External"/><Relationship Id="rId127" Type="http://schemas.openxmlformats.org/officeDocument/2006/relationships/hyperlink" Target="https://www.zotero.org/google-docs/?D6XY8g" TargetMode="External"/><Relationship Id="rId10" Type="http://schemas.microsoft.com/office/2016/09/relationships/commentsIds" Target="commentsIds.xml"/><Relationship Id="rId31" Type="http://schemas.openxmlformats.org/officeDocument/2006/relationships/hyperlink" Target="https://www.codecogs.com/eqnedit.php?latex=Y_i" TargetMode="External"/><Relationship Id="rId52" Type="http://schemas.openxmlformats.org/officeDocument/2006/relationships/hyperlink" Target="http://www.sciweavers.org/tex2img.php?bc=Transparent&amp;fc=Black&amp;im=jpg&amp;fs=100&amp;ff=modern&amp;edit=0&amp;eq=E" TargetMode="External"/><Relationship Id="rId73" Type="http://schemas.openxmlformats.org/officeDocument/2006/relationships/hyperlink" Target="https://www.zotero.org/google-docs/?D6XY8g" TargetMode="External"/><Relationship Id="rId78" Type="http://schemas.openxmlformats.org/officeDocument/2006/relationships/hyperlink" Target="https://www.zotero.org/google-docs/?D6XY8g" TargetMode="External"/><Relationship Id="rId94" Type="http://schemas.openxmlformats.org/officeDocument/2006/relationships/hyperlink" Target="https://www.zotero.org/google-docs/?D6XY8g" TargetMode="External"/><Relationship Id="rId99" Type="http://schemas.openxmlformats.org/officeDocument/2006/relationships/hyperlink" Target="https://www.zotero.org/google-docs/?D6XY8g" TargetMode="External"/><Relationship Id="rId101" Type="http://schemas.openxmlformats.org/officeDocument/2006/relationships/hyperlink" Target="https://www.zotero.org/google-docs/?D6XY8g" TargetMode="External"/><Relationship Id="rId122" Type="http://schemas.openxmlformats.org/officeDocument/2006/relationships/hyperlink" Target="https://www.zotero.org/google-docs/?D6XY8g" TargetMode="External"/><Relationship Id="rId143" Type="http://schemas.openxmlformats.org/officeDocument/2006/relationships/hyperlink" Target="https://www.zotero.org/google-docs/?D6XY8g" TargetMode="External"/><Relationship Id="rId148" Type="http://schemas.openxmlformats.org/officeDocument/2006/relationships/hyperlink" Target="https://www.zotero.org/google-docs/?D6XY8g" TargetMode="External"/><Relationship Id="rId4" Type="http://schemas.openxmlformats.org/officeDocument/2006/relationships/webSettings" Target="webSettings.xml"/><Relationship Id="rId9" Type="http://schemas.microsoft.com/office/2011/relationships/commentsExtended" Target="commentsExtended.xml"/><Relationship Id="rId26" Type="http://schemas.openxmlformats.org/officeDocument/2006/relationships/hyperlink" Target="https://www.zotero.org/google-docs/?fPK60X" TargetMode="External"/><Relationship Id="rId47" Type="http://schemas.openxmlformats.org/officeDocument/2006/relationships/hyperlink" Target="https://www.zotero.org/google-docs/?qu9OOV" TargetMode="External"/><Relationship Id="rId68" Type="http://schemas.openxmlformats.org/officeDocument/2006/relationships/hyperlink" Target="https://www.zotero.org/google-docs/?65YMdP" TargetMode="External"/><Relationship Id="rId89" Type="http://schemas.openxmlformats.org/officeDocument/2006/relationships/hyperlink" Target="https://www.zotero.org/google-docs/?D6XY8g" TargetMode="External"/><Relationship Id="rId112" Type="http://schemas.openxmlformats.org/officeDocument/2006/relationships/hyperlink" Target="https://www.zotero.org/google-docs/?D6XY8g" TargetMode="External"/><Relationship Id="rId133" Type="http://schemas.openxmlformats.org/officeDocument/2006/relationships/hyperlink" Target="https://www.zotero.org/google-docs/?D6XY8g" TargetMode="External"/><Relationship Id="rId154" Type="http://schemas.openxmlformats.org/officeDocument/2006/relationships/fontTable" Target="fontTable.xml"/><Relationship Id="rId16" Type="http://schemas.openxmlformats.org/officeDocument/2006/relationships/hyperlink" Target="https://www.zotero.org/google-docs/?De4199" TargetMode="External"/><Relationship Id="rId37" Type="http://schemas.openxmlformats.org/officeDocument/2006/relationships/image" Target="media/image4.png"/><Relationship Id="rId58" Type="http://schemas.openxmlformats.org/officeDocument/2006/relationships/hyperlink" Target="http://www.sciweavers.org/tex2img.php?bc=Transparent&amp;fc=Black&amp;im=jpg&amp;fs=100&amp;ff=modern&amp;edit=0&amp;eq=R" TargetMode="External"/><Relationship Id="rId79" Type="http://schemas.openxmlformats.org/officeDocument/2006/relationships/hyperlink" Target="https://www.zotero.org/google-docs/?D6XY8g" TargetMode="External"/><Relationship Id="rId102" Type="http://schemas.openxmlformats.org/officeDocument/2006/relationships/hyperlink" Target="https://www.zotero.org/google-docs/?D6XY8g" TargetMode="External"/><Relationship Id="rId123" Type="http://schemas.openxmlformats.org/officeDocument/2006/relationships/hyperlink" Target="https://www.zotero.org/google-docs/?D6XY8g" TargetMode="External"/><Relationship Id="rId144" Type="http://schemas.openxmlformats.org/officeDocument/2006/relationships/hyperlink" Target="https://www.zotero.org/google-docs/?D6XY8g" TargetMode="External"/><Relationship Id="rId90" Type="http://schemas.openxmlformats.org/officeDocument/2006/relationships/hyperlink" Target="https://www.zotero.org/google-docs/?D6XY8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oogle-docs/?qA6NRN" TargetMode="External"/><Relationship Id="rId2" Type="http://schemas.openxmlformats.org/officeDocument/2006/relationships/hyperlink" Target="https://www.zotero.org/google-docs/?D1XB39" TargetMode="External"/><Relationship Id="rId1" Type="http://schemas.openxmlformats.org/officeDocument/2006/relationships/hyperlink" Target="https://www.zotero.org/google-docs/?oLX0Gw" TargetMode="External"/><Relationship Id="rId5" Type="http://schemas.openxmlformats.org/officeDocument/2006/relationships/hyperlink" Target="https://leginfo.legislature.ca.gov/faces/billTextClient.xhtml?bill_id=201920200AB1482" TargetMode="External"/><Relationship Id="rId4" Type="http://schemas.openxmlformats.org/officeDocument/2006/relationships/hyperlink" Target="https://leginfo.legislature.ca.gov/faces/codes_displayText.xhtml?lawCode=CIV&amp;division=3.&amp;title=5.&amp;part=4.&amp;chapter=2.7.&amp;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8672</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UC Berkeley, CED</Company>
  <LinksUpToDate>false</LinksUpToDate>
  <CharactersWithSpaces>57994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Max Gardner</cp:lastModifiedBy>
  <cp:revision>6</cp:revision>
  <dcterms:created xsi:type="dcterms:W3CDTF">2021-06-22T00:45:00Z</dcterms:created>
  <dcterms:modified xsi:type="dcterms:W3CDTF">2021-07-12T16:40:00Z</dcterms:modified>
</cp:coreProperties>
</file>